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D8D" w:rsidRDefault="00BF4901" w:rsidP="002B3B01">
      <w:pPr>
        <w:pStyle w:val="a4"/>
      </w:pPr>
      <w:r>
        <w:rPr>
          <w:rFonts w:hint="eastAsia"/>
        </w:rPr>
        <w:t>D</w:t>
      </w:r>
      <w:r>
        <w:t>DS</w:t>
      </w:r>
      <w:r>
        <w:t>接口文档</w:t>
      </w:r>
    </w:p>
    <w:p w:rsidR="00FC6087" w:rsidRDefault="00FC6087" w:rsidP="00FC6087">
      <w:pPr>
        <w:pStyle w:val="1"/>
      </w:pPr>
      <w:r>
        <w:t>概述</w:t>
      </w:r>
    </w:p>
    <w:p w:rsidR="00FC6087" w:rsidRDefault="00FC6087" w:rsidP="00FC6087">
      <w:r>
        <w:t>R</w:t>
      </w:r>
      <w:r>
        <w:rPr>
          <w:rFonts w:hint="eastAsia"/>
        </w:rPr>
        <w:t>equest</w:t>
      </w:r>
      <w:r>
        <w:rPr>
          <w:rFonts w:hint="eastAsia"/>
        </w:rPr>
        <w:t>的</w:t>
      </w:r>
      <w:r>
        <w:rPr>
          <w:rFonts w:hint="eastAsia"/>
        </w:rPr>
        <w:t>sdn</w:t>
      </w:r>
      <w:r>
        <w:t xml:space="preserve"> message</w:t>
      </w:r>
      <w:r>
        <w:t>转成</w:t>
      </w:r>
      <w:r>
        <w:t>byte[]</w:t>
      </w:r>
      <w:r>
        <w:t>后</w:t>
      </w:r>
      <w:r>
        <w:rPr>
          <w:rFonts w:hint="eastAsia"/>
        </w:rPr>
        <w:t>,</w:t>
      </w:r>
      <w:r>
        <w:t xml:space="preserve"> </w:t>
      </w:r>
      <w:r>
        <w:t>放到</w:t>
      </w:r>
      <w:r>
        <w:t>ceda message</w:t>
      </w:r>
      <w:r>
        <w:t>的</w:t>
      </w:r>
      <w:r>
        <w:t>3</w:t>
      </w:r>
      <w:r>
        <w:t>号域</w:t>
      </w:r>
    </w:p>
    <w:p w:rsidR="00FC6087" w:rsidRPr="00FC6087" w:rsidRDefault="00FC6087" w:rsidP="00FC6087">
      <w:r>
        <w:rPr>
          <w:rFonts w:hint="eastAsia"/>
        </w:rPr>
        <w:t>Reply</w:t>
      </w:r>
      <w:r>
        <w:rPr>
          <w:rFonts w:hint="eastAsia"/>
        </w:rPr>
        <w:t>的</w:t>
      </w:r>
      <w:r>
        <w:rPr>
          <w:rFonts w:hint="eastAsia"/>
        </w:rPr>
        <w:t>sdn</w:t>
      </w:r>
      <w:r>
        <w:t xml:space="preserve"> message</w:t>
      </w:r>
      <w:r w:rsidR="00CD7686">
        <w:t>是以</w:t>
      </w:r>
      <w:r w:rsidR="00CD7686">
        <w:t>byte[]</w:t>
      </w:r>
      <w:r w:rsidR="00CD7686">
        <w:t>格式</w:t>
      </w:r>
      <w:r>
        <w:t>放在</w:t>
      </w:r>
      <w:r>
        <w:t>ceda message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号域</w:t>
      </w:r>
    </w:p>
    <w:p w:rsidR="00BF4901" w:rsidRDefault="00CD7686" w:rsidP="00FC6087">
      <w:pPr>
        <w:pStyle w:val="1"/>
        <w:pageBreakBefore/>
      </w:pPr>
      <w:r>
        <w:lastRenderedPageBreak/>
        <w:t>登录</w:t>
      </w:r>
      <w:r w:rsidR="00BF4901">
        <w:t>接口</w:t>
      </w:r>
    </w:p>
    <w:p w:rsidR="00BF4901" w:rsidRDefault="00917FFA" w:rsidP="002B3B01">
      <w:pPr>
        <w:pStyle w:val="2"/>
      </w:pPr>
      <w:r>
        <w:t>Request</w:t>
      </w:r>
    </w:p>
    <w:p w:rsidR="00FC6087" w:rsidRDefault="00FC6087" w:rsidP="00FC6087">
      <w:pPr>
        <w:rPr>
          <w:rFonts w:ascii="Microsoft YaHei UI" w:eastAsia="Microsoft YaHei UI" w:hAnsi="Microsoft YaHei UI"/>
          <w:sz w:val="18"/>
          <w:szCs w:val="18"/>
        </w:rPr>
      </w:pPr>
      <w:r>
        <w:t xml:space="preserve">Topic: </w:t>
      </w:r>
      <w:r w:rsidRPr="00FC6087">
        <w:rPr>
          <w:rFonts w:ascii="Microsoft YaHei UI" w:eastAsia="Microsoft YaHei UI" w:hAnsi="Microsoft YaHei UI"/>
          <w:sz w:val="18"/>
          <w:szCs w:val="18"/>
        </w:rPr>
        <w:t>SYS.ATS.LOGIN</w:t>
      </w:r>
    </w:p>
    <w:p w:rsidR="00FC6087" w:rsidRPr="00917FFA" w:rsidRDefault="00FC6087" w:rsidP="00FC6087"/>
    <w:p w:rsidR="00FC6087" w:rsidRPr="009C6C0B" w:rsidRDefault="00FC6087" w:rsidP="00FC6087">
      <w:r>
        <w:t>Sdn Message</w:t>
      </w:r>
      <w: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2"/>
        <w:gridCol w:w="1400"/>
        <w:gridCol w:w="1418"/>
        <w:gridCol w:w="1701"/>
        <w:gridCol w:w="2205"/>
      </w:tblGrid>
      <w:tr w:rsidR="00FC6087" w:rsidTr="00DE26B9">
        <w:tc>
          <w:tcPr>
            <w:tcW w:w="1572" w:type="dxa"/>
          </w:tcPr>
          <w:p w:rsidR="00FC6087" w:rsidRDefault="00FC6087" w:rsidP="00DE26B9">
            <w:r>
              <w:t>Fid</w:t>
            </w:r>
          </w:p>
        </w:tc>
        <w:tc>
          <w:tcPr>
            <w:tcW w:w="1400" w:type="dxa"/>
          </w:tcPr>
          <w:p w:rsidR="00FC6087" w:rsidRDefault="00FC6087" w:rsidP="00DE26B9">
            <w:r>
              <w:t>名称</w:t>
            </w:r>
          </w:p>
        </w:tc>
        <w:tc>
          <w:tcPr>
            <w:tcW w:w="1418" w:type="dxa"/>
          </w:tcPr>
          <w:p w:rsidR="00FC6087" w:rsidRDefault="00FC6087" w:rsidP="00DE26B9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FC6087" w:rsidRDefault="00FC6087" w:rsidP="00DE26B9">
            <w:r>
              <w:rPr>
                <w:rFonts w:hint="eastAsia"/>
              </w:rPr>
              <w:t>说明</w:t>
            </w:r>
          </w:p>
        </w:tc>
        <w:tc>
          <w:tcPr>
            <w:tcW w:w="2205" w:type="dxa"/>
          </w:tcPr>
          <w:p w:rsidR="00FC6087" w:rsidRDefault="00FC6087" w:rsidP="00DE26B9">
            <w:r>
              <w:t>数据</w:t>
            </w:r>
          </w:p>
        </w:tc>
      </w:tr>
      <w:tr w:rsidR="00FC6087" w:rsidTr="00DE26B9">
        <w:tc>
          <w:tcPr>
            <w:tcW w:w="1572" w:type="dxa"/>
          </w:tcPr>
          <w:p w:rsidR="00FC6087" w:rsidRDefault="00FC6087" w:rsidP="00DE26B9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FC6087" w:rsidRDefault="00FC6087" w:rsidP="00DE26B9">
            <w:r>
              <w:t>user_name</w:t>
            </w:r>
          </w:p>
        </w:tc>
        <w:tc>
          <w:tcPr>
            <w:tcW w:w="1418" w:type="dxa"/>
          </w:tcPr>
          <w:p w:rsidR="00FC6087" w:rsidRDefault="00FC6087" w:rsidP="00DE26B9">
            <w:r>
              <w:t>String</w:t>
            </w:r>
          </w:p>
        </w:tc>
        <w:tc>
          <w:tcPr>
            <w:tcW w:w="1701" w:type="dxa"/>
          </w:tcPr>
          <w:p w:rsidR="00FC6087" w:rsidRDefault="00FC6087" w:rsidP="00DE26B9">
            <w:r>
              <w:t>用户名</w:t>
            </w:r>
          </w:p>
        </w:tc>
        <w:tc>
          <w:tcPr>
            <w:tcW w:w="2205" w:type="dxa"/>
          </w:tcPr>
          <w:p w:rsidR="00FC6087" w:rsidRDefault="00FC6087" w:rsidP="00DE26B9"/>
        </w:tc>
      </w:tr>
      <w:tr w:rsidR="00FC6087" w:rsidTr="00DE26B9">
        <w:tc>
          <w:tcPr>
            <w:tcW w:w="1572" w:type="dxa"/>
          </w:tcPr>
          <w:p w:rsidR="00FC6087" w:rsidRDefault="00FC6087" w:rsidP="00DE26B9">
            <w:r>
              <w:rPr>
                <w:rFonts w:hint="eastAsia"/>
              </w:rPr>
              <w:t>2</w:t>
            </w:r>
          </w:p>
        </w:tc>
        <w:tc>
          <w:tcPr>
            <w:tcW w:w="1400" w:type="dxa"/>
          </w:tcPr>
          <w:p w:rsidR="00FC6087" w:rsidRDefault="00FC6087" w:rsidP="00DE26B9">
            <w:r w:rsidRPr="00FC6087">
              <w:t>token</w:t>
            </w:r>
          </w:p>
        </w:tc>
        <w:tc>
          <w:tcPr>
            <w:tcW w:w="1418" w:type="dxa"/>
          </w:tcPr>
          <w:p w:rsidR="00FC6087" w:rsidRDefault="00FC6087" w:rsidP="00DE26B9">
            <w:r>
              <w:t>String</w:t>
            </w:r>
          </w:p>
        </w:tc>
        <w:tc>
          <w:tcPr>
            <w:tcW w:w="1701" w:type="dxa"/>
          </w:tcPr>
          <w:p w:rsidR="00FC6087" w:rsidRDefault="00FC6087" w:rsidP="00DE26B9">
            <w:r>
              <w:t>Token</w:t>
            </w:r>
          </w:p>
        </w:tc>
        <w:tc>
          <w:tcPr>
            <w:tcW w:w="2205" w:type="dxa"/>
          </w:tcPr>
          <w:p w:rsidR="00FC6087" w:rsidRDefault="00FC6087" w:rsidP="00DE26B9"/>
        </w:tc>
      </w:tr>
      <w:tr w:rsidR="00FC6087" w:rsidTr="00DE26B9">
        <w:tc>
          <w:tcPr>
            <w:tcW w:w="1572" w:type="dxa"/>
          </w:tcPr>
          <w:p w:rsidR="00FC6087" w:rsidRDefault="00FC6087" w:rsidP="00DE26B9">
            <w:r>
              <w:rPr>
                <w:rFonts w:hint="eastAsia"/>
              </w:rPr>
              <w:t>3</w:t>
            </w:r>
          </w:p>
        </w:tc>
        <w:tc>
          <w:tcPr>
            <w:tcW w:w="1400" w:type="dxa"/>
          </w:tcPr>
          <w:p w:rsidR="00FC6087" w:rsidRPr="00FC6087" w:rsidRDefault="00FC6087" w:rsidP="00DE26B9">
            <w:r>
              <w:t>Reserve</w:t>
            </w:r>
          </w:p>
        </w:tc>
        <w:tc>
          <w:tcPr>
            <w:tcW w:w="1418" w:type="dxa"/>
          </w:tcPr>
          <w:p w:rsidR="00FC6087" w:rsidRDefault="00FC6087" w:rsidP="00DE26B9">
            <w:r>
              <w:t>String</w:t>
            </w:r>
          </w:p>
        </w:tc>
        <w:tc>
          <w:tcPr>
            <w:tcW w:w="1701" w:type="dxa"/>
          </w:tcPr>
          <w:p w:rsidR="00FC6087" w:rsidRDefault="00FC6087" w:rsidP="00DE26B9">
            <w:r w:rsidRPr="00FC6087">
              <w:rPr>
                <w:rFonts w:hint="eastAsia"/>
              </w:rPr>
              <w:t>保留字段</w:t>
            </w:r>
          </w:p>
        </w:tc>
        <w:tc>
          <w:tcPr>
            <w:tcW w:w="2205" w:type="dxa"/>
          </w:tcPr>
          <w:p w:rsidR="00FC6087" w:rsidRDefault="00FC6087" w:rsidP="00DE26B9"/>
        </w:tc>
      </w:tr>
    </w:tbl>
    <w:p w:rsidR="00BF4901" w:rsidRDefault="00BF4901" w:rsidP="00BF490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B3B01" w:rsidRDefault="00917FFA" w:rsidP="002B3B01">
      <w:pPr>
        <w:pStyle w:val="2"/>
      </w:pPr>
      <w:r>
        <w:t>Reply</w:t>
      </w:r>
    </w:p>
    <w:p w:rsidR="00AF0112" w:rsidRPr="00AF0112" w:rsidRDefault="00AF0112" w:rsidP="00AF0112">
      <w:r>
        <w:t>Sdn Message</w:t>
      </w:r>
      <w:r>
        <w:t>数据格式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2"/>
        <w:gridCol w:w="1400"/>
        <w:gridCol w:w="1418"/>
        <w:gridCol w:w="1701"/>
        <w:gridCol w:w="2205"/>
      </w:tblGrid>
      <w:tr w:rsidR="00AF0112" w:rsidTr="00DE26B9">
        <w:tc>
          <w:tcPr>
            <w:tcW w:w="1572" w:type="dxa"/>
          </w:tcPr>
          <w:p w:rsidR="00AF0112" w:rsidRDefault="00AF0112" w:rsidP="00DE26B9">
            <w:r>
              <w:t>Fid</w:t>
            </w:r>
          </w:p>
        </w:tc>
        <w:tc>
          <w:tcPr>
            <w:tcW w:w="1400" w:type="dxa"/>
          </w:tcPr>
          <w:p w:rsidR="00AF0112" w:rsidRDefault="00AF0112" w:rsidP="00DE26B9">
            <w:r>
              <w:t>名称</w:t>
            </w:r>
          </w:p>
        </w:tc>
        <w:tc>
          <w:tcPr>
            <w:tcW w:w="1418" w:type="dxa"/>
          </w:tcPr>
          <w:p w:rsidR="00AF0112" w:rsidRDefault="00AF0112" w:rsidP="00DE26B9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AF0112" w:rsidRDefault="00AF0112" w:rsidP="00DE26B9">
            <w:r>
              <w:rPr>
                <w:rFonts w:hint="eastAsia"/>
              </w:rPr>
              <w:t>说明</w:t>
            </w:r>
          </w:p>
        </w:tc>
        <w:tc>
          <w:tcPr>
            <w:tcW w:w="2205" w:type="dxa"/>
          </w:tcPr>
          <w:p w:rsidR="00AF0112" w:rsidRDefault="00AF0112" w:rsidP="00DE26B9">
            <w:r>
              <w:t>数据</w:t>
            </w:r>
          </w:p>
        </w:tc>
      </w:tr>
      <w:tr w:rsidR="00AF0112" w:rsidTr="00DE26B9">
        <w:tc>
          <w:tcPr>
            <w:tcW w:w="1572" w:type="dxa"/>
          </w:tcPr>
          <w:p w:rsidR="00AF0112" w:rsidRDefault="00AF0112" w:rsidP="00DE26B9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AF0112" w:rsidRDefault="00AF0112" w:rsidP="00DE26B9">
            <w:r w:rsidRPr="00AF0112">
              <w:t>time</w:t>
            </w:r>
          </w:p>
        </w:tc>
        <w:tc>
          <w:tcPr>
            <w:tcW w:w="1418" w:type="dxa"/>
          </w:tcPr>
          <w:p w:rsidR="00AF0112" w:rsidRDefault="00AF0112" w:rsidP="00DE26B9">
            <w:r>
              <w:t>Long</w:t>
            </w:r>
          </w:p>
        </w:tc>
        <w:tc>
          <w:tcPr>
            <w:tcW w:w="1701" w:type="dxa"/>
          </w:tcPr>
          <w:p w:rsidR="00AF0112" w:rsidRDefault="00AF0112" w:rsidP="00DE26B9">
            <w:r>
              <w:rPr>
                <w:rFonts w:ascii="宋体" w:hAnsi="宋体" w:hint="eastAsia"/>
              </w:rPr>
              <w:t>系统时间</w:t>
            </w:r>
          </w:p>
        </w:tc>
        <w:tc>
          <w:tcPr>
            <w:tcW w:w="2205" w:type="dxa"/>
          </w:tcPr>
          <w:p w:rsidR="00AF0112" w:rsidRDefault="00AF0112" w:rsidP="00DE26B9"/>
        </w:tc>
      </w:tr>
      <w:tr w:rsidR="00AF0112" w:rsidTr="00DE26B9">
        <w:tc>
          <w:tcPr>
            <w:tcW w:w="1572" w:type="dxa"/>
          </w:tcPr>
          <w:p w:rsidR="00AF0112" w:rsidRDefault="00AF0112" w:rsidP="00DE26B9">
            <w:r>
              <w:rPr>
                <w:rFonts w:hint="eastAsia"/>
              </w:rPr>
              <w:t>2</w:t>
            </w:r>
          </w:p>
        </w:tc>
        <w:tc>
          <w:tcPr>
            <w:tcW w:w="1400" w:type="dxa"/>
          </w:tcPr>
          <w:p w:rsidR="00AF0112" w:rsidRDefault="00AF0112" w:rsidP="00DE26B9">
            <w:r>
              <w:t>Reserve</w:t>
            </w:r>
          </w:p>
        </w:tc>
        <w:tc>
          <w:tcPr>
            <w:tcW w:w="1418" w:type="dxa"/>
          </w:tcPr>
          <w:p w:rsidR="00AF0112" w:rsidRDefault="00AF0112" w:rsidP="00DE26B9">
            <w:r>
              <w:t>String</w:t>
            </w:r>
          </w:p>
        </w:tc>
        <w:tc>
          <w:tcPr>
            <w:tcW w:w="1701" w:type="dxa"/>
          </w:tcPr>
          <w:p w:rsidR="00AF0112" w:rsidRDefault="00AF0112" w:rsidP="00DE26B9">
            <w:r w:rsidRPr="00FC6087">
              <w:rPr>
                <w:rFonts w:hint="eastAsia"/>
              </w:rPr>
              <w:t>保留字段</w:t>
            </w:r>
          </w:p>
        </w:tc>
        <w:tc>
          <w:tcPr>
            <w:tcW w:w="2205" w:type="dxa"/>
          </w:tcPr>
          <w:p w:rsidR="00AF0112" w:rsidRDefault="00AF0112" w:rsidP="00DE26B9"/>
        </w:tc>
      </w:tr>
      <w:tr w:rsidR="00AF0112" w:rsidTr="00DE26B9">
        <w:tc>
          <w:tcPr>
            <w:tcW w:w="1572" w:type="dxa"/>
          </w:tcPr>
          <w:p w:rsidR="00AF0112" w:rsidRDefault="00AF0112" w:rsidP="00DE26B9">
            <w:r>
              <w:rPr>
                <w:rFonts w:hint="eastAsia"/>
              </w:rPr>
              <w:t>3</w:t>
            </w:r>
          </w:p>
        </w:tc>
        <w:tc>
          <w:tcPr>
            <w:tcW w:w="1400" w:type="dxa"/>
          </w:tcPr>
          <w:p w:rsidR="00AF0112" w:rsidRPr="00FC6087" w:rsidRDefault="00AF0112" w:rsidP="00DE26B9">
            <w:r w:rsidRPr="00AF0112">
              <w:t>error_code</w:t>
            </w:r>
          </w:p>
        </w:tc>
        <w:tc>
          <w:tcPr>
            <w:tcW w:w="1418" w:type="dxa"/>
          </w:tcPr>
          <w:p w:rsidR="00AF0112" w:rsidRDefault="00AF0112" w:rsidP="00DE26B9">
            <w:r>
              <w:t>String</w:t>
            </w:r>
          </w:p>
        </w:tc>
        <w:tc>
          <w:tcPr>
            <w:tcW w:w="1701" w:type="dxa"/>
          </w:tcPr>
          <w:p w:rsidR="00AF0112" w:rsidRDefault="00AF0112" w:rsidP="00DE26B9">
            <w:r w:rsidRPr="00AF0112">
              <w:rPr>
                <w:rFonts w:hint="eastAsia"/>
              </w:rPr>
              <w:t>错误代码</w:t>
            </w:r>
          </w:p>
        </w:tc>
        <w:tc>
          <w:tcPr>
            <w:tcW w:w="2205" w:type="dxa"/>
          </w:tcPr>
          <w:p w:rsidR="00AF0112" w:rsidRDefault="00AF0112" w:rsidP="00DE26B9"/>
        </w:tc>
      </w:tr>
      <w:tr w:rsidR="00AF0112" w:rsidTr="00DE26B9">
        <w:tc>
          <w:tcPr>
            <w:tcW w:w="1572" w:type="dxa"/>
          </w:tcPr>
          <w:p w:rsidR="00AF0112" w:rsidRDefault="00AF0112" w:rsidP="00DE26B9">
            <w:r>
              <w:rPr>
                <w:rFonts w:hint="eastAsia"/>
              </w:rPr>
              <w:t>4</w:t>
            </w:r>
          </w:p>
        </w:tc>
        <w:tc>
          <w:tcPr>
            <w:tcW w:w="1400" w:type="dxa"/>
          </w:tcPr>
          <w:p w:rsidR="00AF0112" w:rsidRPr="00FC6087" w:rsidRDefault="00AF0112" w:rsidP="00DE26B9">
            <w:r w:rsidRPr="00AF0112">
              <w:t>error_msg</w:t>
            </w:r>
          </w:p>
        </w:tc>
        <w:tc>
          <w:tcPr>
            <w:tcW w:w="1418" w:type="dxa"/>
          </w:tcPr>
          <w:p w:rsidR="00AF0112" w:rsidRDefault="00AF0112" w:rsidP="00DE26B9">
            <w:r>
              <w:t>String</w:t>
            </w:r>
          </w:p>
        </w:tc>
        <w:tc>
          <w:tcPr>
            <w:tcW w:w="1701" w:type="dxa"/>
          </w:tcPr>
          <w:p w:rsidR="00AF0112" w:rsidRDefault="00AF0112" w:rsidP="00DE26B9">
            <w:r w:rsidRPr="00AF0112">
              <w:rPr>
                <w:rFonts w:hint="eastAsia"/>
              </w:rPr>
              <w:t>错误信息</w:t>
            </w:r>
          </w:p>
        </w:tc>
        <w:tc>
          <w:tcPr>
            <w:tcW w:w="2205" w:type="dxa"/>
          </w:tcPr>
          <w:p w:rsidR="00AF0112" w:rsidRDefault="00AF0112" w:rsidP="00DE26B9"/>
        </w:tc>
      </w:tr>
    </w:tbl>
    <w:p w:rsidR="002B3B01" w:rsidRDefault="002B3B01" w:rsidP="00BF4901"/>
    <w:p w:rsidR="002B3B01" w:rsidRDefault="002B3B01" w:rsidP="00CA483F">
      <w:pPr>
        <w:pStyle w:val="1"/>
        <w:pageBreakBefore/>
      </w:pPr>
      <w:r>
        <w:lastRenderedPageBreak/>
        <w:t>报价接口</w:t>
      </w:r>
    </w:p>
    <w:p w:rsidR="002B3B01" w:rsidRDefault="002B3B01" w:rsidP="002B3B01">
      <w:pPr>
        <w:pStyle w:val="2"/>
      </w:pPr>
      <w:r>
        <w:t>获取模板</w:t>
      </w:r>
    </w:p>
    <w:p w:rsidR="002B3B01" w:rsidRPr="002B3B01" w:rsidRDefault="00766311" w:rsidP="002E6F37">
      <w:pPr>
        <w:pStyle w:val="3"/>
      </w:pPr>
      <w:r>
        <w:t>订阅</w:t>
      </w:r>
    </w:p>
    <w:p w:rsidR="00766311" w:rsidRDefault="00766311" w:rsidP="002B3B01">
      <w:r>
        <w:t>使用带镜像方式订阅</w:t>
      </w:r>
      <w:r>
        <w:rPr>
          <w:rFonts w:hint="eastAsia"/>
        </w:rPr>
        <w:t>:</w:t>
      </w:r>
    </w:p>
    <w:p w:rsidR="002B3B01" w:rsidRDefault="002B3B01" w:rsidP="002B3B01">
      <w:r>
        <w:rPr>
          <w:rFonts w:hint="eastAsia"/>
        </w:rPr>
        <w:t>Topic</w:t>
      </w:r>
      <w:r>
        <w:t xml:space="preserve">: </w:t>
      </w:r>
      <w:r w:rsidRPr="002B3B01">
        <w:t>sdn.cdh.rdc.template</w:t>
      </w:r>
    </w:p>
    <w:p w:rsidR="002B3B01" w:rsidRDefault="002B3B01" w:rsidP="002B3B01">
      <w:r>
        <w:t xml:space="preserve">SvrID: </w:t>
      </w:r>
      <w:r w:rsidRPr="002B3B01">
        <w:t>SDN_CDH_RDC</w:t>
      </w:r>
    </w:p>
    <w:p w:rsidR="002B3B01" w:rsidRDefault="002B3B01" w:rsidP="002B3B01"/>
    <w:p w:rsidR="00FE7B9B" w:rsidRDefault="00FE7B9B" w:rsidP="002B3B01"/>
    <w:p w:rsidR="002B3B01" w:rsidRDefault="00766311" w:rsidP="002B3B01">
      <w:r>
        <w:t>订阅例子</w:t>
      </w:r>
      <w:r>
        <w:rPr>
          <w:rFonts w:hint="eastAsia"/>
        </w:rPr>
        <w:t>(java</w:t>
      </w:r>
      <w:r>
        <w:t>):</w:t>
      </w:r>
    </w:p>
    <w:p w:rsidR="00766311" w:rsidRDefault="00766311" w:rsidP="002B3B01">
      <w:r>
        <w:rPr>
          <w:noProof/>
        </w:rPr>
        <w:drawing>
          <wp:inline distT="0" distB="0" distL="0" distR="0" wp14:anchorId="170D0E1E" wp14:editId="0CDEE29A">
            <wp:extent cx="5274310" cy="994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01" w:rsidRDefault="00766311" w:rsidP="002E6F37">
      <w:pPr>
        <w:pStyle w:val="3"/>
      </w:pPr>
      <w:r>
        <w:rPr>
          <w:rFonts w:hint="eastAsia"/>
        </w:rPr>
        <w:t>镜像</w:t>
      </w:r>
      <w:r>
        <w:rPr>
          <w:rFonts w:hint="eastAsia"/>
        </w:rPr>
        <w:t>/update</w:t>
      </w:r>
      <w:r>
        <w:rPr>
          <w:rFonts w:hint="eastAsia"/>
        </w:rPr>
        <w:t>数据</w:t>
      </w:r>
    </w:p>
    <w:p w:rsidR="00137C2B" w:rsidRDefault="00137C2B" w:rsidP="00643D61">
      <w:r>
        <w:t>Sdn Message</w:t>
      </w:r>
      <w:r>
        <w:t>数据格式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2"/>
        <w:gridCol w:w="1152"/>
        <w:gridCol w:w="1242"/>
        <w:gridCol w:w="2678"/>
        <w:gridCol w:w="1752"/>
      </w:tblGrid>
      <w:tr w:rsidR="00137C2B" w:rsidTr="001D60EE">
        <w:tc>
          <w:tcPr>
            <w:tcW w:w="1572" w:type="dxa"/>
          </w:tcPr>
          <w:p w:rsidR="00137C2B" w:rsidRDefault="00137C2B" w:rsidP="001D60EE">
            <w:r>
              <w:t>Fid</w:t>
            </w:r>
          </w:p>
        </w:tc>
        <w:tc>
          <w:tcPr>
            <w:tcW w:w="1400" w:type="dxa"/>
          </w:tcPr>
          <w:p w:rsidR="00137C2B" w:rsidRDefault="00137C2B" w:rsidP="001D60EE">
            <w:r>
              <w:t>名称</w:t>
            </w:r>
          </w:p>
        </w:tc>
        <w:tc>
          <w:tcPr>
            <w:tcW w:w="1418" w:type="dxa"/>
          </w:tcPr>
          <w:p w:rsidR="00137C2B" w:rsidRDefault="00137C2B" w:rsidP="001D60EE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137C2B" w:rsidRDefault="00137C2B" w:rsidP="001D60EE">
            <w:r>
              <w:rPr>
                <w:rFonts w:hint="eastAsia"/>
              </w:rPr>
              <w:t>说明</w:t>
            </w:r>
          </w:p>
        </w:tc>
        <w:tc>
          <w:tcPr>
            <w:tcW w:w="2205" w:type="dxa"/>
          </w:tcPr>
          <w:p w:rsidR="00137C2B" w:rsidRDefault="00137C2B" w:rsidP="001D60EE">
            <w:r>
              <w:t>样例</w:t>
            </w:r>
          </w:p>
        </w:tc>
      </w:tr>
      <w:tr w:rsidR="00137C2B" w:rsidTr="001D60EE">
        <w:tc>
          <w:tcPr>
            <w:tcW w:w="1572" w:type="dxa"/>
          </w:tcPr>
          <w:p w:rsidR="00137C2B" w:rsidRDefault="00137C2B" w:rsidP="001D60EE">
            <w:r>
              <w:rPr>
                <w:rFonts w:hint="eastAsia"/>
              </w:rPr>
              <w:t>TemplateID</w:t>
            </w:r>
          </w:p>
        </w:tc>
        <w:tc>
          <w:tcPr>
            <w:tcW w:w="1400" w:type="dxa"/>
          </w:tcPr>
          <w:p w:rsidR="00137C2B" w:rsidRDefault="00137C2B" w:rsidP="001D60EE">
            <w:r>
              <w:t>模板</w:t>
            </w:r>
          </w:p>
        </w:tc>
        <w:tc>
          <w:tcPr>
            <w:tcW w:w="1418" w:type="dxa"/>
          </w:tcPr>
          <w:p w:rsidR="00137C2B" w:rsidRDefault="00137C2B" w:rsidP="001D60EE">
            <w:r>
              <w:t>Byte[]</w:t>
            </w:r>
          </w:p>
        </w:tc>
        <w:tc>
          <w:tcPr>
            <w:tcW w:w="1701" w:type="dxa"/>
          </w:tcPr>
          <w:p w:rsidR="00137C2B" w:rsidRDefault="00DD7B4E" w:rsidP="001D60EE">
            <w:r>
              <w:t>Fid</w:t>
            </w:r>
            <w:r>
              <w:t>使用</w:t>
            </w:r>
            <w:r w:rsidR="00137C2B">
              <w:t>模板</w:t>
            </w:r>
            <w:r>
              <w:t>的</w:t>
            </w:r>
            <w:r>
              <w:t xml:space="preserve">id, </w:t>
            </w:r>
            <w:r>
              <w:t>数据使用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r>
              <w:rPr>
                <w:rFonts w:ascii="宋体" w:hAnsi="宋体" w:hint="eastAsia"/>
                <w:color w:val="000000"/>
                <w:sz w:val="22"/>
              </w:rPr>
              <w:t>SdnMessage.encode()</w:t>
            </w:r>
          </w:p>
        </w:tc>
        <w:tc>
          <w:tcPr>
            <w:tcW w:w="2205" w:type="dxa"/>
          </w:tcPr>
          <w:p w:rsidR="00137C2B" w:rsidRDefault="00137C2B" w:rsidP="001D60EE"/>
        </w:tc>
      </w:tr>
    </w:tbl>
    <w:p w:rsidR="002D5343" w:rsidRDefault="002D5343" w:rsidP="00643D61"/>
    <w:p w:rsidR="00137C2B" w:rsidRDefault="00766311" w:rsidP="00643D61">
      <w:r>
        <w:t>模板解析</w:t>
      </w:r>
      <w:r>
        <w:rPr>
          <w:rFonts w:hint="eastAsia"/>
        </w:rPr>
        <w:t>例子</w:t>
      </w:r>
      <w:r>
        <w:rPr>
          <w:rFonts w:hint="eastAsia"/>
        </w:rPr>
        <w:t>(java</w:t>
      </w:r>
      <w:r>
        <w:t>)</w:t>
      </w:r>
      <w:r>
        <w:rPr>
          <w:rFonts w:hint="eastAsia"/>
        </w:rPr>
        <w:t>:</w:t>
      </w:r>
    </w:p>
    <w:p w:rsidR="00766311" w:rsidRDefault="00766311" w:rsidP="00643D61">
      <w:r>
        <w:rPr>
          <w:noProof/>
        </w:rPr>
        <w:drawing>
          <wp:inline distT="0" distB="0" distL="0" distR="0" wp14:anchorId="7A577759" wp14:editId="38B523A6">
            <wp:extent cx="5274310" cy="1499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1" w:rsidRPr="00137C2B" w:rsidRDefault="00766311" w:rsidP="00643D61"/>
    <w:p w:rsidR="002B3B01" w:rsidRDefault="002B3B01" w:rsidP="002B3B01">
      <w:pPr>
        <w:pStyle w:val="2"/>
      </w:pPr>
      <w:r>
        <w:lastRenderedPageBreak/>
        <w:t>报价订阅</w:t>
      </w:r>
    </w:p>
    <w:p w:rsidR="00434AE1" w:rsidRDefault="00434AE1" w:rsidP="00AB3D22">
      <w:pPr>
        <w:pStyle w:val="3"/>
      </w:pPr>
      <w:r>
        <w:t>Request</w:t>
      </w:r>
    </w:p>
    <w:p w:rsidR="00434AE1" w:rsidRDefault="00434AE1" w:rsidP="00434AE1">
      <w:pPr>
        <w:rPr>
          <w:rFonts w:ascii="Microsoft YaHei UI" w:eastAsia="Microsoft YaHei UI" w:hAnsi="Microsoft YaHei UI"/>
          <w:sz w:val="18"/>
          <w:szCs w:val="18"/>
        </w:rPr>
      </w:pPr>
      <w:r>
        <w:t xml:space="preserve">Topic: </w:t>
      </w:r>
      <w:r>
        <w:rPr>
          <w:rFonts w:ascii="Microsoft YaHei UI" w:eastAsia="Microsoft YaHei UI" w:hAnsi="Microsoft YaHei UI" w:hint="eastAsia"/>
          <w:sz w:val="18"/>
          <w:szCs w:val="18"/>
        </w:rPr>
        <w:t>API.STSUB</w:t>
      </w:r>
    </w:p>
    <w:p w:rsidR="00AC5712" w:rsidRDefault="00AC5712" w:rsidP="00434AE1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/>
          <w:sz w:val="18"/>
          <w:szCs w:val="18"/>
        </w:rPr>
        <w:t xml:space="preserve">ReplyTo: </w:t>
      </w:r>
      <w:r w:rsidRPr="00AC5712">
        <w:rPr>
          <w:rFonts w:ascii="Microsoft YaHei UI" w:eastAsia="Microsoft YaHei UI" w:hAnsi="Microsoft YaHei UI"/>
          <w:sz w:val="18"/>
          <w:szCs w:val="18"/>
        </w:rPr>
        <w:t>API.STSUB</w:t>
      </w:r>
      <w:r>
        <w:rPr>
          <w:rFonts w:ascii="Microsoft YaHei UI" w:eastAsia="Microsoft YaHei UI" w:hAnsi="Microsoft YaHei UI"/>
          <w:sz w:val="18"/>
          <w:szCs w:val="18"/>
        </w:rPr>
        <w:t>+XXX</w:t>
      </w:r>
    </w:p>
    <w:p w:rsidR="0097244F" w:rsidRPr="00434AE1" w:rsidRDefault="0097244F" w:rsidP="00434AE1"/>
    <w:p w:rsidR="009C6C0B" w:rsidRPr="009C6C0B" w:rsidRDefault="009C6C0B" w:rsidP="009C6C0B">
      <w:r>
        <w:t>Sdn Message</w:t>
      </w:r>
      <w: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2"/>
        <w:gridCol w:w="1400"/>
        <w:gridCol w:w="1418"/>
        <w:gridCol w:w="1701"/>
        <w:gridCol w:w="2205"/>
      </w:tblGrid>
      <w:tr w:rsidR="009C6C0B" w:rsidTr="009C6C0B">
        <w:tc>
          <w:tcPr>
            <w:tcW w:w="1572" w:type="dxa"/>
          </w:tcPr>
          <w:p w:rsidR="009C6C0B" w:rsidRDefault="009C6C0B" w:rsidP="002E6F37">
            <w:r>
              <w:t>Fid</w:t>
            </w:r>
          </w:p>
        </w:tc>
        <w:tc>
          <w:tcPr>
            <w:tcW w:w="1400" w:type="dxa"/>
          </w:tcPr>
          <w:p w:rsidR="009C6C0B" w:rsidRDefault="009C6C0B" w:rsidP="002E6F37">
            <w:r>
              <w:t>名称</w:t>
            </w:r>
          </w:p>
        </w:tc>
        <w:tc>
          <w:tcPr>
            <w:tcW w:w="1418" w:type="dxa"/>
          </w:tcPr>
          <w:p w:rsidR="009C6C0B" w:rsidRDefault="009C6C0B" w:rsidP="002E6F37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9C6C0B" w:rsidRDefault="009C6C0B" w:rsidP="002E6F37">
            <w:r>
              <w:rPr>
                <w:rFonts w:hint="eastAsia"/>
              </w:rPr>
              <w:t>说明</w:t>
            </w:r>
          </w:p>
        </w:tc>
        <w:tc>
          <w:tcPr>
            <w:tcW w:w="2205" w:type="dxa"/>
          </w:tcPr>
          <w:p w:rsidR="009C6C0B" w:rsidRDefault="009F2B1A" w:rsidP="002E6F37">
            <w:r>
              <w:t>样例</w:t>
            </w:r>
          </w:p>
        </w:tc>
      </w:tr>
      <w:tr w:rsidR="009C6C0B" w:rsidTr="009C6C0B">
        <w:tc>
          <w:tcPr>
            <w:tcW w:w="1572" w:type="dxa"/>
          </w:tcPr>
          <w:p w:rsidR="009C6C0B" w:rsidRDefault="009C6C0B" w:rsidP="002E6F37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9C6C0B" w:rsidRDefault="00434AE1" w:rsidP="002E6F37">
            <w:r>
              <w:t>IC</w:t>
            </w:r>
          </w:p>
        </w:tc>
        <w:tc>
          <w:tcPr>
            <w:tcW w:w="1418" w:type="dxa"/>
          </w:tcPr>
          <w:p w:rsidR="009C6C0B" w:rsidRDefault="009C6C0B" w:rsidP="002E6F37">
            <w:r>
              <w:t>String</w:t>
            </w:r>
            <w:r w:rsidR="0053201B">
              <w:t>(Ascii)</w:t>
            </w:r>
          </w:p>
        </w:tc>
        <w:tc>
          <w:tcPr>
            <w:tcW w:w="1701" w:type="dxa"/>
          </w:tcPr>
          <w:p w:rsidR="009C6C0B" w:rsidRDefault="009C6C0B" w:rsidP="002E6F37">
            <w:r>
              <w:t>IC</w:t>
            </w:r>
          </w:p>
        </w:tc>
        <w:tc>
          <w:tcPr>
            <w:tcW w:w="2205" w:type="dxa"/>
          </w:tcPr>
          <w:p w:rsidR="009C6C0B" w:rsidRDefault="009C6C0B" w:rsidP="002E6F37"/>
        </w:tc>
      </w:tr>
      <w:tr w:rsidR="009C6C0B" w:rsidTr="009C6C0B">
        <w:tc>
          <w:tcPr>
            <w:tcW w:w="1572" w:type="dxa"/>
          </w:tcPr>
          <w:p w:rsidR="009C6C0B" w:rsidRDefault="009C6C0B" w:rsidP="002E6F37">
            <w:r>
              <w:rPr>
                <w:rFonts w:hint="eastAsia"/>
              </w:rPr>
              <w:t>2</w:t>
            </w:r>
          </w:p>
        </w:tc>
        <w:tc>
          <w:tcPr>
            <w:tcW w:w="1400" w:type="dxa"/>
          </w:tcPr>
          <w:p w:rsidR="009C6C0B" w:rsidRDefault="009C6C0B" w:rsidP="002E6F37">
            <w:r w:rsidRPr="009C6C0B">
              <w:t>SubType</w:t>
            </w:r>
          </w:p>
        </w:tc>
        <w:tc>
          <w:tcPr>
            <w:tcW w:w="1418" w:type="dxa"/>
          </w:tcPr>
          <w:p w:rsidR="009C6C0B" w:rsidRDefault="0053201B" w:rsidP="002E6F37">
            <w:r>
              <w:t>Int</w:t>
            </w:r>
          </w:p>
        </w:tc>
        <w:tc>
          <w:tcPr>
            <w:tcW w:w="1701" w:type="dxa"/>
          </w:tcPr>
          <w:p w:rsidR="009C6C0B" w:rsidRDefault="009C6C0B" w:rsidP="002E6F37">
            <w:r>
              <w:t>订阅方式</w:t>
            </w:r>
          </w:p>
        </w:tc>
        <w:tc>
          <w:tcPr>
            <w:tcW w:w="2205" w:type="dxa"/>
          </w:tcPr>
          <w:p w:rsidR="009C6C0B" w:rsidRDefault="009C6C0B" w:rsidP="002E6F37">
            <w:r>
              <w:rPr>
                <w:rFonts w:hint="eastAsia"/>
              </w:rPr>
              <w:t>0=snapshot</w:t>
            </w:r>
            <w:r>
              <w:t>,</w:t>
            </w:r>
          </w:p>
          <w:p w:rsidR="009C6C0B" w:rsidRDefault="009C6C0B" w:rsidP="002E6F37">
            <w:r>
              <w:t>1=snapshot+update,</w:t>
            </w:r>
          </w:p>
          <w:p w:rsidR="009C6C0B" w:rsidRDefault="009C6C0B" w:rsidP="002E6F37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退订</w:t>
            </w:r>
          </w:p>
        </w:tc>
      </w:tr>
      <w:tr w:rsidR="009C6C0B" w:rsidTr="009C6C0B">
        <w:tc>
          <w:tcPr>
            <w:tcW w:w="1572" w:type="dxa"/>
          </w:tcPr>
          <w:p w:rsidR="009C6C0B" w:rsidRDefault="009C6C0B" w:rsidP="002E6F37">
            <w:r>
              <w:rPr>
                <w:rFonts w:hint="eastAsia"/>
              </w:rPr>
              <w:t>3</w:t>
            </w:r>
          </w:p>
        </w:tc>
        <w:tc>
          <w:tcPr>
            <w:tcW w:w="1400" w:type="dxa"/>
          </w:tcPr>
          <w:p w:rsidR="009C6C0B" w:rsidRPr="009C6C0B" w:rsidRDefault="009C6C0B" w:rsidP="002E6F37">
            <w:r w:rsidRPr="009C6C0B">
              <w:t>Fids</w:t>
            </w:r>
          </w:p>
        </w:tc>
        <w:tc>
          <w:tcPr>
            <w:tcW w:w="1418" w:type="dxa"/>
          </w:tcPr>
          <w:p w:rsidR="009C6C0B" w:rsidRDefault="009C6C0B" w:rsidP="002E6F37">
            <w:r>
              <w:t>重复组</w:t>
            </w:r>
          </w:p>
        </w:tc>
        <w:tc>
          <w:tcPr>
            <w:tcW w:w="1701" w:type="dxa"/>
          </w:tcPr>
          <w:p w:rsidR="009C6C0B" w:rsidRDefault="009C6C0B" w:rsidP="002E6F37">
            <w:r>
              <w:t>保留的</w:t>
            </w:r>
            <w:r>
              <w:t>fid</w:t>
            </w:r>
            <w:r>
              <w:t>列表</w:t>
            </w:r>
          </w:p>
        </w:tc>
        <w:tc>
          <w:tcPr>
            <w:tcW w:w="2205" w:type="dxa"/>
          </w:tcPr>
          <w:p w:rsidR="009C6C0B" w:rsidRDefault="009C6C0B" w:rsidP="002E6F37"/>
        </w:tc>
      </w:tr>
      <w:tr w:rsidR="009C6C0B" w:rsidTr="009C6C0B">
        <w:tc>
          <w:tcPr>
            <w:tcW w:w="1572" w:type="dxa"/>
          </w:tcPr>
          <w:p w:rsidR="009C6C0B" w:rsidRDefault="009C6C0B" w:rsidP="009C6C0B">
            <w:pPr>
              <w:ind w:leftChars="100" w:left="210"/>
            </w:pPr>
            <w:r>
              <w:rPr>
                <w:rFonts w:hint="eastAsia"/>
              </w:rPr>
              <w:t>4</w:t>
            </w:r>
          </w:p>
        </w:tc>
        <w:tc>
          <w:tcPr>
            <w:tcW w:w="1400" w:type="dxa"/>
          </w:tcPr>
          <w:p w:rsidR="009C6C0B" w:rsidRPr="009C6C0B" w:rsidRDefault="009C6C0B" w:rsidP="009C6C0B">
            <w:pPr>
              <w:ind w:leftChars="100" w:left="210"/>
            </w:pPr>
            <w:r>
              <w:t>Fid</w:t>
            </w:r>
          </w:p>
        </w:tc>
        <w:tc>
          <w:tcPr>
            <w:tcW w:w="1418" w:type="dxa"/>
          </w:tcPr>
          <w:p w:rsidR="009C6C0B" w:rsidRDefault="009C6C0B" w:rsidP="002E6F37">
            <w:r>
              <w:t>Int</w:t>
            </w:r>
          </w:p>
        </w:tc>
        <w:tc>
          <w:tcPr>
            <w:tcW w:w="1701" w:type="dxa"/>
          </w:tcPr>
          <w:p w:rsidR="009C6C0B" w:rsidRDefault="009C6C0B" w:rsidP="002E6F37">
            <w:r>
              <w:t>fid</w:t>
            </w:r>
          </w:p>
        </w:tc>
        <w:tc>
          <w:tcPr>
            <w:tcW w:w="2205" w:type="dxa"/>
          </w:tcPr>
          <w:p w:rsidR="009C6C0B" w:rsidRDefault="009C6C0B" w:rsidP="002E6F37"/>
        </w:tc>
      </w:tr>
    </w:tbl>
    <w:p w:rsidR="00BF2626" w:rsidRDefault="00BF2626" w:rsidP="002E6F37"/>
    <w:p w:rsidR="002E6F37" w:rsidRDefault="00766311" w:rsidP="002E6F37">
      <w:r>
        <w:t>构建</w:t>
      </w:r>
      <w:r>
        <w:t>Sdn Message</w:t>
      </w:r>
      <w:r>
        <w:t>例子</w:t>
      </w:r>
      <w:r>
        <w:rPr>
          <w:rFonts w:hint="eastAsia"/>
        </w:rPr>
        <w:t>(java</w:t>
      </w:r>
      <w:r>
        <w:t>):</w:t>
      </w:r>
    </w:p>
    <w:p w:rsidR="00766311" w:rsidRDefault="00766311" w:rsidP="002E6F37">
      <w:r>
        <w:rPr>
          <w:noProof/>
        </w:rPr>
        <w:drawing>
          <wp:inline distT="0" distB="0" distL="0" distR="0" wp14:anchorId="12EFFAA3" wp14:editId="2E816196">
            <wp:extent cx="4733925" cy="2762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E1" w:rsidRDefault="00AB3D22" w:rsidP="00AB3D22">
      <w:pPr>
        <w:pStyle w:val="3"/>
      </w:pPr>
      <w:r>
        <w:t>Reply</w:t>
      </w:r>
    </w:p>
    <w:p w:rsidR="00AC5712" w:rsidRDefault="00AC5712" w:rsidP="002E6F37">
      <w:pPr>
        <w:rPr>
          <w:rFonts w:ascii="Microsoft YaHei UI" w:eastAsia="Microsoft YaHei UI" w:hAnsi="Microsoft YaHei UI"/>
          <w:sz w:val="18"/>
          <w:szCs w:val="18"/>
        </w:rPr>
      </w:pPr>
      <w:r>
        <w:t>Topic: request</w:t>
      </w:r>
      <w:r>
        <w:t>消息的</w:t>
      </w:r>
      <w:r>
        <w:rPr>
          <w:rFonts w:ascii="Microsoft YaHei UI" w:eastAsia="Microsoft YaHei UI" w:hAnsi="Microsoft YaHei UI"/>
          <w:sz w:val="18"/>
          <w:szCs w:val="18"/>
        </w:rPr>
        <w:t>ReplyTo</w:t>
      </w:r>
    </w:p>
    <w:p w:rsidR="0097244F" w:rsidRDefault="0097244F" w:rsidP="002E6F37"/>
    <w:p w:rsidR="00434AE1" w:rsidRDefault="004B5E7E" w:rsidP="002E6F37">
      <w:r>
        <w:t>Ceda Message</w:t>
      </w:r>
      <w:r>
        <w:t>数据格式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2"/>
        <w:gridCol w:w="1418"/>
        <w:gridCol w:w="1701"/>
        <w:gridCol w:w="2205"/>
      </w:tblGrid>
      <w:tr w:rsidR="004B5E7E" w:rsidTr="00DE26B9">
        <w:tc>
          <w:tcPr>
            <w:tcW w:w="1572" w:type="dxa"/>
          </w:tcPr>
          <w:p w:rsidR="004B5E7E" w:rsidRDefault="004028FE" w:rsidP="00DE26B9">
            <w:r>
              <w:t>域号</w:t>
            </w:r>
          </w:p>
        </w:tc>
        <w:tc>
          <w:tcPr>
            <w:tcW w:w="1418" w:type="dxa"/>
          </w:tcPr>
          <w:p w:rsidR="004B5E7E" w:rsidRDefault="004B5E7E" w:rsidP="00DE26B9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4B5E7E" w:rsidRDefault="00DB6652" w:rsidP="00DE26B9">
            <w:r>
              <w:rPr>
                <w:rFonts w:hint="eastAsia"/>
              </w:rPr>
              <w:t>名称</w:t>
            </w:r>
          </w:p>
        </w:tc>
        <w:tc>
          <w:tcPr>
            <w:tcW w:w="2205" w:type="dxa"/>
          </w:tcPr>
          <w:p w:rsidR="004B5E7E" w:rsidRDefault="00DB6652" w:rsidP="00DE26B9">
            <w:r>
              <w:t>说明</w:t>
            </w:r>
          </w:p>
        </w:tc>
      </w:tr>
      <w:tr w:rsidR="004B5E7E" w:rsidTr="00DE26B9">
        <w:tc>
          <w:tcPr>
            <w:tcW w:w="1572" w:type="dxa"/>
          </w:tcPr>
          <w:p w:rsidR="004B5E7E" w:rsidRDefault="004B5E7E" w:rsidP="00DE26B9">
            <w:r>
              <w:t>3</w:t>
            </w:r>
          </w:p>
        </w:tc>
        <w:tc>
          <w:tcPr>
            <w:tcW w:w="1418" w:type="dxa"/>
          </w:tcPr>
          <w:p w:rsidR="004B5E7E" w:rsidRDefault="004B5E7E" w:rsidP="00DE26B9">
            <w:r>
              <w:t>Byte[]</w:t>
            </w:r>
          </w:p>
        </w:tc>
        <w:tc>
          <w:tcPr>
            <w:tcW w:w="1701" w:type="dxa"/>
          </w:tcPr>
          <w:p w:rsidR="004B5E7E" w:rsidRDefault="004B5E7E" w:rsidP="00DE26B9">
            <w:r>
              <w:t>Sdn Message</w:t>
            </w:r>
          </w:p>
        </w:tc>
        <w:tc>
          <w:tcPr>
            <w:tcW w:w="2205" w:type="dxa"/>
          </w:tcPr>
          <w:p w:rsidR="004B5E7E" w:rsidRDefault="004B5E7E" w:rsidP="00DE26B9"/>
        </w:tc>
      </w:tr>
      <w:tr w:rsidR="004B5E7E" w:rsidTr="00DE26B9">
        <w:tc>
          <w:tcPr>
            <w:tcW w:w="1572" w:type="dxa"/>
          </w:tcPr>
          <w:p w:rsidR="004B5E7E" w:rsidRDefault="004B5E7E" w:rsidP="00DE26B9"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4B5E7E" w:rsidRDefault="004B5E7E" w:rsidP="00DE26B9">
            <w:r>
              <w:t>String</w:t>
            </w:r>
          </w:p>
        </w:tc>
        <w:tc>
          <w:tcPr>
            <w:tcW w:w="1701" w:type="dxa"/>
          </w:tcPr>
          <w:p w:rsidR="004B5E7E" w:rsidRDefault="004B5E7E" w:rsidP="00DE26B9">
            <w:r>
              <w:t>IC</w:t>
            </w:r>
          </w:p>
        </w:tc>
        <w:tc>
          <w:tcPr>
            <w:tcW w:w="2205" w:type="dxa"/>
          </w:tcPr>
          <w:p w:rsidR="004B5E7E" w:rsidRDefault="004B5E7E" w:rsidP="00DE26B9"/>
        </w:tc>
      </w:tr>
      <w:tr w:rsidR="004B5E7E" w:rsidTr="00DE26B9">
        <w:tc>
          <w:tcPr>
            <w:tcW w:w="1572" w:type="dxa"/>
          </w:tcPr>
          <w:p w:rsidR="004B5E7E" w:rsidRDefault="004B5E7E" w:rsidP="00DE26B9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4B5E7E" w:rsidRDefault="004B5E7E" w:rsidP="00DE26B9">
            <w:r>
              <w:t>Int</w:t>
            </w:r>
          </w:p>
        </w:tc>
        <w:tc>
          <w:tcPr>
            <w:tcW w:w="1701" w:type="dxa"/>
          </w:tcPr>
          <w:p w:rsidR="004B5E7E" w:rsidRDefault="004B5E7E" w:rsidP="00DE26B9">
            <w:r>
              <w:t>Stream ID</w:t>
            </w:r>
          </w:p>
        </w:tc>
        <w:tc>
          <w:tcPr>
            <w:tcW w:w="2205" w:type="dxa"/>
          </w:tcPr>
          <w:p w:rsidR="004B5E7E" w:rsidRDefault="004B5E7E" w:rsidP="00DE26B9"/>
        </w:tc>
      </w:tr>
    </w:tbl>
    <w:p w:rsidR="004B5E7E" w:rsidRDefault="004B5E7E" w:rsidP="002E6F37"/>
    <w:p w:rsidR="004B5E7E" w:rsidRDefault="004B5E7E" w:rsidP="002E6F37">
      <w:r>
        <w:lastRenderedPageBreak/>
        <w:t>Sdn Message</w:t>
      </w:r>
      <w:r>
        <w:t>数据格式</w:t>
      </w:r>
      <w:r>
        <w:rPr>
          <w:rFonts w:hint="eastAsia"/>
        </w:rPr>
        <w:t>:</w:t>
      </w:r>
    </w:p>
    <w:p w:rsidR="004B5E7E" w:rsidRPr="002E6F37" w:rsidRDefault="004B5E7E" w:rsidP="002E6F37">
      <w:r>
        <w:t>参考</w:t>
      </w:r>
      <w:r>
        <w:t>data model</w:t>
      </w:r>
    </w:p>
    <w:p w:rsidR="00434AE1" w:rsidRDefault="002B3B01" w:rsidP="00917FFA">
      <w:pPr>
        <w:pStyle w:val="1"/>
        <w:pageBreakBefore/>
      </w:pPr>
      <w:r>
        <w:lastRenderedPageBreak/>
        <w:t>历史报价接口</w:t>
      </w:r>
    </w:p>
    <w:p w:rsidR="00917FFA" w:rsidRDefault="00917FFA" w:rsidP="00917FFA">
      <w:pPr>
        <w:pStyle w:val="2"/>
      </w:pPr>
      <w:r>
        <w:t>Request</w:t>
      </w:r>
    </w:p>
    <w:p w:rsidR="00917FFA" w:rsidRDefault="00917FFA" w:rsidP="00917FFA">
      <w:pPr>
        <w:rPr>
          <w:rFonts w:ascii="Microsoft YaHei UI" w:eastAsia="Microsoft YaHei UI" w:hAnsi="Microsoft YaHei UI"/>
          <w:sz w:val="18"/>
          <w:szCs w:val="18"/>
        </w:rPr>
      </w:pPr>
      <w:r>
        <w:t xml:space="preserve">Topic: </w:t>
      </w:r>
      <w:r>
        <w:rPr>
          <w:rFonts w:ascii="Microsoft YaHei UI" w:eastAsia="Microsoft YaHei UI" w:hAnsi="Microsoft YaHei UI" w:hint="eastAsia"/>
          <w:sz w:val="18"/>
          <w:szCs w:val="18"/>
        </w:rPr>
        <w:t>API.STREQ</w:t>
      </w:r>
    </w:p>
    <w:p w:rsidR="00917FFA" w:rsidRPr="00917FFA" w:rsidRDefault="00917FFA" w:rsidP="00917FFA">
      <w:r>
        <w:rPr>
          <w:rFonts w:ascii="Microsoft YaHei UI" w:eastAsia="Microsoft YaHei UI" w:hAnsi="Microsoft YaHei UI"/>
          <w:sz w:val="18"/>
          <w:szCs w:val="18"/>
        </w:rPr>
        <w:t xml:space="preserve">ReplyTo: </w:t>
      </w:r>
      <w:r>
        <w:rPr>
          <w:rFonts w:ascii="Microsoft YaHei UI" w:eastAsia="Microsoft YaHei UI" w:hAnsi="Microsoft YaHei UI" w:hint="eastAsia"/>
          <w:sz w:val="18"/>
          <w:szCs w:val="18"/>
        </w:rPr>
        <w:t>API.STREQ</w:t>
      </w:r>
      <w:r>
        <w:rPr>
          <w:rFonts w:ascii="Microsoft YaHei UI" w:eastAsia="Microsoft YaHei UI" w:hAnsi="Microsoft YaHei UI"/>
          <w:sz w:val="18"/>
          <w:szCs w:val="18"/>
        </w:rPr>
        <w:t>+XXX</w:t>
      </w:r>
    </w:p>
    <w:p w:rsidR="00434AE1" w:rsidRPr="009C6C0B" w:rsidRDefault="00434AE1" w:rsidP="00434AE1">
      <w:r>
        <w:t>Sdn Message</w:t>
      </w:r>
      <w: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  <w:tblPrChange w:id="0" w:author="yrj" w:date="2019-09-04T14:42:00Z">
          <w:tblPr>
            <w:tblStyle w:val="a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372"/>
        <w:gridCol w:w="1316"/>
        <w:gridCol w:w="1955"/>
        <w:gridCol w:w="1306"/>
        <w:gridCol w:w="2347"/>
        <w:tblGridChange w:id="1">
          <w:tblGrid>
            <w:gridCol w:w="1372"/>
            <w:gridCol w:w="1316"/>
            <w:gridCol w:w="1955"/>
            <w:gridCol w:w="1492"/>
            <w:gridCol w:w="2161"/>
          </w:tblGrid>
        </w:tblGridChange>
      </w:tblGrid>
      <w:tr w:rsidR="00917FFA" w:rsidTr="005668F5">
        <w:tc>
          <w:tcPr>
            <w:tcW w:w="1372" w:type="dxa"/>
            <w:tcPrChange w:id="2" w:author="yrj" w:date="2019-09-04T14:42:00Z">
              <w:tcPr>
                <w:tcW w:w="1572" w:type="dxa"/>
              </w:tcPr>
            </w:tcPrChange>
          </w:tcPr>
          <w:p w:rsidR="00434AE1" w:rsidRDefault="00434AE1" w:rsidP="00DE26B9">
            <w:r>
              <w:t>Fid</w:t>
            </w:r>
          </w:p>
        </w:tc>
        <w:tc>
          <w:tcPr>
            <w:tcW w:w="1316" w:type="dxa"/>
            <w:tcPrChange w:id="3" w:author="yrj" w:date="2019-09-04T14:42:00Z">
              <w:tcPr>
                <w:tcW w:w="1400" w:type="dxa"/>
              </w:tcPr>
            </w:tcPrChange>
          </w:tcPr>
          <w:p w:rsidR="00434AE1" w:rsidRDefault="00434AE1" w:rsidP="00DE26B9">
            <w:r>
              <w:t>名称</w:t>
            </w:r>
          </w:p>
        </w:tc>
        <w:tc>
          <w:tcPr>
            <w:tcW w:w="1955" w:type="dxa"/>
            <w:tcPrChange w:id="4" w:author="yrj" w:date="2019-09-04T14:42:00Z">
              <w:tcPr>
                <w:tcW w:w="1418" w:type="dxa"/>
              </w:tcPr>
            </w:tcPrChange>
          </w:tcPr>
          <w:p w:rsidR="00434AE1" w:rsidRDefault="00434AE1" w:rsidP="00DE26B9">
            <w:r>
              <w:rPr>
                <w:rFonts w:hint="eastAsia"/>
              </w:rPr>
              <w:t>类型</w:t>
            </w:r>
          </w:p>
        </w:tc>
        <w:tc>
          <w:tcPr>
            <w:tcW w:w="1306" w:type="dxa"/>
            <w:tcPrChange w:id="5" w:author="yrj" w:date="2019-09-04T14:42:00Z">
              <w:tcPr>
                <w:tcW w:w="1701" w:type="dxa"/>
              </w:tcPr>
            </w:tcPrChange>
          </w:tcPr>
          <w:p w:rsidR="00434AE1" w:rsidRDefault="00434AE1" w:rsidP="00DE26B9">
            <w:r>
              <w:rPr>
                <w:rFonts w:hint="eastAsia"/>
              </w:rPr>
              <w:t>说明</w:t>
            </w:r>
          </w:p>
        </w:tc>
        <w:tc>
          <w:tcPr>
            <w:tcW w:w="2347" w:type="dxa"/>
            <w:tcPrChange w:id="6" w:author="yrj" w:date="2019-09-04T14:42:00Z">
              <w:tcPr>
                <w:tcW w:w="2205" w:type="dxa"/>
              </w:tcPr>
            </w:tcPrChange>
          </w:tcPr>
          <w:p w:rsidR="00434AE1" w:rsidRDefault="00434AE1" w:rsidP="00DE26B9">
            <w:r>
              <w:t>数据</w:t>
            </w:r>
          </w:p>
        </w:tc>
      </w:tr>
      <w:tr w:rsidR="00917FFA" w:rsidTr="005668F5">
        <w:tc>
          <w:tcPr>
            <w:tcW w:w="1372" w:type="dxa"/>
            <w:tcPrChange w:id="7" w:author="yrj" w:date="2019-09-04T14:42:00Z">
              <w:tcPr>
                <w:tcW w:w="1572" w:type="dxa"/>
              </w:tcPr>
            </w:tcPrChange>
          </w:tcPr>
          <w:p w:rsidR="00434AE1" w:rsidRDefault="00434AE1" w:rsidP="00DE26B9">
            <w:r>
              <w:rPr>
                <w:rFonts w:hint="eastAsia"/>
              </w:rPr>
              <w:t>1</w:t>
            </w:r>
          </w:p>
        </w:tc>
        <w:tc>
          <w:tcPr>
            <w:tcW w:w="1316" w:type="dxa"/>
            <w:tcPrChange w:id="8" w:author="yrj" w:date="2019-09-04T14:42:00Z">
              <w:tcPr>
                <w:tcW w:w="1400" w:type="dxa"/>
              </w:tcPr>
            </w:tcPrChange>
          </w:tcPr>
          <w:p w:rsidR="00434AE1" w:rsidRDefault="00434AE1" w:rsidP="00DE26B9">
            <w:r>
              <w:t>IC</w:t>
            </w:r>
          </w:p>
        </w:tc>
        <w:tc>
          <w:tcPr>
            <w:tcW w:w="1955" w:type="dxa"/>
            <w:tcPrChange w:id="9" w:author="yrj" w:date="2019-09-04T14:42:00Z">
              <w:tcPr>
                <w:tcW w:w="1418" w:type="dxa"/>
              </w:tcPr>
            </w:tcPrChange>
          </w:tcPr>
          <w:p w:rsidR="00434AE1" w:rsidRDefault="00434AE1" w:rsidP="00DE26B9">
            <w:r>
              <w:t>String</w:t>
            </w:r>
            <w:r w:rsidR="0053201B">
              <w:t>(Ascii)</w:t>
            </w:r>
          </w:p>
        </w:tc>
        <w:tc>
          <w:tcPr>
            <w:tcW w:w="1306" w:type="dxa"/>
            <w:tcPrChange w:id="10" w:author="yrj" w:date="2019-09-04T14:42:00Z">
              <w:tcPr>
                <w:tcW w:w="1701" w:type="dxa"/>
              </w:tcPr>
            </w:tcPrChange>
          </w:tcPr>
          <w:p w:rsidR="00434AE1" w:rsidRDefault="00434AE1" w:rsidP="00DE26B9">
            <w:r>
              <w:t>IC</w:t>
            </w:r>
          </w:p>
        </w:tc>
        <w:tc>
          <w:tcPr>
            <w:tcW w:w="2347" w:type="dxa"/>
            <w:tcPrChange w:id="11" w:author="yrj" w:date="2019-09-04T14:42:00Z">
              <w:tcPr>
                <w:tcW w:w="2205" w:type="dxa"/>
              </w:tcPr>
            </w:tcPrChange>
          </w:tcPr>
          <w:p w:rsidR="00434AE1" w:rsidRDefault="00434AE1" w:rsidP="00DE26B9"/>
        </w:tc>
      </w:tr>
      <w:tr w:rsidR="00917FFA" w:rsidTr="005668F5">
        <w:tc>
          <w:tcPr>
            <w:tcW w:w="1372" w:type="dxa"/>
            <w:tcPrChange w:id="12" w:author="yrj" w:date="2019-09-04T14:42:00Z">
              <w:tcPr>
                <w:tcW w:w="1572" w:type="dxa"/>
              </w:tcPr>
            </w:tcPrChange>
          </w:tcPr>
          <w:p w:rsidR="00434AE1" w:rsidRDefault="00434AE1" w:rsidP="00DE26B9">
            <w:r>
              <w:rPr>
                <w:rFonts w:hint="eastAsia"/>
              </w:rPr>
              <w:t>2</w:t>
            </w:r>
          </w:p>
        </w:tc>
        <w:tc>
          <w:tcPr>
            <w:tcW w:w="1316" w:type="dxa"/>
            <w:tcPrChange w:id="13" w:author="yrj" w:date="2019-09-04T14:42:00Z">
              <w:tcPr>
                <w:tcW w:w="1400" w:type="dxa"/>
              </w:tcPr>
            </w:tcPrChange>
          </w:tcPr>
          <w:p w:rsidR="00434AE1" w:rsidRDefault="00434AE1" w:rsidP="00DE26B9">
            <w:r w:rsidRPr="009C6C0B">
              <w:t>SubType</w:t>
            </w:r>
          </w:p>
        </w:tc>
        <w:tc>
          <w:tcPr>
            <w:tcW w:w="1955" w:type="dxa"/>
            <w:tcPrChange w:id="14" w:author="yrj" w:date="2019-09-04T14:42:00Z">
              <w:tcPr>
                <w:tcW w:w="1418" w:type="dxa"/>
              </w:tcPr>
            </w:tcPrChange>
          </w:tcPr>
          <w:p w:rsidR="00434AE1" w:rsidRDefault="0053201B" w:rsidP="00DE26B9">
            <w:r>
              <w:t>Int</w:t>
            </w:r>
          </w:p>
        </w:tc>
        <w:tc>
          <w:tcPr>
            <w:tcW w:w="1306" w:type="dxa"/>
            <w:tcPrChange w:id="15" w:author="yrj" w:date="2019-09-04T14:42:00Z">
              <w:tcPr>
                <w:tcW w:w="1701" w:type="dxa"/>
              </w:tcPr>
            </w:tcPrChange>
          </w:tcPr>
          <w:p w:rsidR="00434AE1" w:rsidRDefault="00434AE1" w:rsidP="00DE26B9">
            <w:r>
              <w:t>订阅方式</w:t>
            </w:r>
          </w:p>
        </w:tc>
        <w:tc>
          <w:tcPr>
            <w:tcW w:w="2347" w:type="dxa"/>
            <w:tcPrChange w:id="16" w:author="yrj" w:date="2019-09-04T14:42:00Z">
              <w:tcPr>
                <w:tcW w:w="2205" w:type="dxa"/>
              </w:tcPr>
            </w:tcPrChange>
          </w:tcPr>
          <w:p w:rsidR="00434AE1" w:rsidRDefault="00434AE1" w:rsidP="00DE26B9">
            <w:r>
              <w:rPr>
                <w:rFonts w:hint="eastAsia"/>
              </w:rPr>
              <w:t>0=snapshot</w:t>
            </w:r>
            <w:r>
              <w:t>,</w:t>
            </w:r>
          </w:p>
          <w:p w:rsidR="00434AE1" w:rsidRDefault="00434AE1" w:rsidP="00DE26B9">
            <w:r>
              <w:t>1=snapshot+update,</w:t>
            </w:r>
          </w:p>
          <w:p w:rsidR="00434AE1" w:rsidRDefault="00434AE1" w:rsidP="00DE26B9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退订</w:t>
            </w:r>
          </w:p>
        </w:tc>
      </w:tr>
      <w:tr w:rsidR="00917FFA" w:rsidTr="005668F5">
        <w:tc>
          <w:tcPr>
            <w:tcW w:w="1372" w:type="dxa"/>
            <w:tcPrChange w:id="17" w:author="yrj" w:date="2019-09-04T14:42:00Z">
              <w:tcPr>
                <w:tcW w:w="1572" w:type="dxa"/>
              </w:tcPr>
            </w:tcPrChange>
          </w:tcPr>
          <w:p w:rsidR="00917FFA" w:rsidRDefault="00917FFA" w:rsidP="00DE26B9">
            <w:r>
              <w:rPr>
                <w:rFonts w:hint="eastAsia"/>
              </w:rPr>
              <w:t>3</w:t>
            </w:r>
          </w:p>
        </w:tc>
        <w:tc>
          <w:tcPr>
            <w:tcW w:w="1316" w:type="dxa"/>
            <w:tcPrChange w:id="18" w:author="yrj" w:date="2019-09-04T14:42:00Z">
              <w:tcPr>
                <w:tcW w:w="1400" w:type="dxa"/>
              </w:tcPr>
            </w:tcPrChange>
          </w:tcPr>
          <w:p w:rsidR="00917FFA" w:rsidRPr="009C6C0B" w:rsidRDefault="00917FFA" w:rsidP="00DE26B9">
            <w:r w:rsidRPr="00917FFA">
              <w:rPr>
                <w:rFonts w:ascii="Microsoft YaHei UI" w:eastAsia="Microsoft YaHei UI" w:hAnsi="Microsoft YaHei UI"/>
                <w:sz w:val="18"/>
                <w:szCs w:val="18"/>
              </w:rPr>
              <w:t>Interval</w:t>
            </w:r>
          </w:p>
        </w:tc>
        <w:tc>
          <w:tcPr>
            <w:tcW w:w="1955" w:type="dxa"/>
            <w:tcPrChange w:id="19" w:author="yrj" w:date="2019-09-04T14:42:00Z">
              <w:tcPr>
                <w:tcW w:w="1418" w:type="dxa"/>
              </w:tcPr>
            </w:tcPrChange>
          </w:tcPr>
          <w:p w:rsidR="00917FFA" w:rsidRDefault="00A72E84" w:rsidP="00DE26B9">
            <w:r>
              <w:t>Int</w:t>
            </w:r>
          </w:p>
        </w:tc>
        <w:tc>
          <w:tcPr>
            <w:tcW w:w="1306" w:type="dxa"/>
            <w:tcPrChange w:id="20" w:author="yrj" w:date="2019-09-04T14:42:00Z">
              <w:tcPr>
                <w:tcW w:w="1701" w:type="dxa"/>
              </w:tcPr>
            </w:tcPrChange>
          </w:tcPr>
          <w:p w:rsidR="00917FFA" w:rsidRDefault="00917FFA" w:rsidP="00DE26B9">
            <w:r>
              <w:t>时间间隔</w:t>
            </w:r>
          </w:p>
        </w:tc>
        <w:tc>
          <w:tcPr>
            <w:tcW w:w="2347" w:type="dxa"/>
            <w:tcPrChange w:id="21" w:author="yrj" w:date="2019-09-04T14:42:00Z">
              <w:tcPr>
                <w:tcW w:w="2205" w:type="dxa"/>
              </w:tcPr>
            </w:tcPrChange>
          </w:tcPr>
          <w:p w:rsidR="00917FFA" w:rsidRDefault="00917FFA" w:rsidP="00DE26B9">
            <w:r w:rsidRPr="00917FFA">
              <w:t>0=Tick,</w:t>
            </w:r>
          </w:p>
          <w:p w:rsidR="00917FFA" w:rsidRDefault="00917FFA" w:rsidP="00DE26B9">
            <w:r w:rsidRPr="00917FFA">
              <w:t>1=1M,</w:t>
            </w:r>
          </w:p>
          <w:p w:rsidR="00917FFA" w:rsidRDefault="00917FFA" w:rsidP="00DE26B9">
            <w:r w:rsidRPr="00917FFA">
              <w:t>2=5M,</w:t>
            </w:r>
          </w:p>
          <w:p w:rsidR="00917FFA" w:rsidRDefault="00917FFA" w:rsidP="00DE26B9">
            <w:r w:rsidRPr="00917FFA">
              <w:t>3=30M,</w:t>
            </w:r>
          </w:p>
          <w:p w:rsidR="00917FFA" w:rsidRDefault="00917FFA" w:rsidP="00DE26B9">
            <w:r w:rsidRPr="00917FFA">
              <w:t>4=1H,</w:t>
            </w:r>
          </w:p>
          <w:p w:rsidR="00917FFA" w:rsidRDefault="00917FFA" w:rsidP="00DE26B9">
            <w:r w:rsidRPr="00917FFA">
              <w:t>5=1D,</w:t>
            </w:r>
          </w:p>
          <w:p w:rsidR="00917FFA" w:rsidRDefault="00917FFA" w:rsidP="00DE26B9">
            <w:r w:rsidRPr="00917FFA">
              <w:t>6=1W,</w:t>
            </w:r>
          </w:p>
          <w:p w:rsidR="00917FFA" w:rsidRDefault="00917FFA" w:rsidP="00DE26B9">
            <w:r w:rsidRPr="00917FFA">
              <w:t>7=Month,</w:t>
            </w:r>
          </w:p>
          <w:p w:rsidR="00917FFA" w:rsidRDefault="00917FFA" w:rsidP="00DE26B9">
            <w:r w:rsidRPr="00917FFA">
              <w:t>8=Season,</w:t>
            </w:r>
          </w:p>
          <w:p w:rsidR="00917FFA" w:rsidRDefault="00917FFA" w:rsidP="00DE26B9">
            <w:r w:rsidRPr="00917FFA">
              <w:t>9=1Y</w:t>
            </w:r>
          </w:p>
        </w:tc>
      </w:tr>
      <w:tr w:rsidR="00917FFA" w:rsidTr="005668F5">
        <w:tc>
          <w:tcPr>
            <w:tcW w:w="1372" w:type="dxa"/>
            <w:tcPrChange w:id="22" w:author="yrj" w:date="2019-09-04T14:42:00Z">
              <w:tcPr>
                <w:tcW w:w="1572" w:type="dxa"/>
              </w:tcPr>
            </w:tcPrChange>
          </w:tcPr>
          <w:p w:rsidR="00434AE1" w:rsidRDefault="00917FFA" w:rsidP="00DE26B9">
            <w:r>
              <w:rPr>
                <w:rFonts w:hint="eastAsia"/>
              </w:rPr>
              <w:t>4</w:t>
            </w:r>
          </w:p>
        </w:tc>
        <w:tc>
          <w:tcPr>
            <w:tcW w:w="1316" w:type="dxa"/>
            <w:tcPrChange w:id="23" w:author="yrj" w:date="2019-09-04T14:42:00Z">
              <w:tcPr>
                <w:tcW w:w="1400" w:type="dxa"/>
              </w:tcPr>
            </w:tcPrChange>
          </w:tcPr>
          <w:p w:rsidR="00434AE1" w:rsidRPr="009C6C0B" w:rsidRDefault="00917FFA" w:rsidP="00DE26B9">
            <w:r w:rsidRPr="00917FFA">
              <w:t>YaxisFid</w:t>
            </w:r>
          </w:p>
        </w:tc>
        <w:tc>
          <w:tcPr>
            <w:tcW w:w="1955" w:type="dxa"/>
            <w:tcPrChange w:id="24" w:author="yrj" w:date="2019-09-04T14:42:00Z">
              <w:tcPr>
                <w:tcW w:w="1418" w:type="dxa"/>
              </w:tcPr>
            </w:tcPrChange>
          </w:tcPr>
          <w:p w:rsidR="00434AE1" w:rsidRDefault="00917FFA" w:rsidP="00DE26B9">
            <w:r>
              <w:t>String</w:t>
            </w:r>
            <w:r w:rsidR="0053201B">
              <w:t>(Ascii)</w:t>
            </w:r>
          </w:p>
        </w:tc>
        <w:tc>
          <w:tcPr>
            <w:tcW w:w="1306" w:type="dxa"/>
            <w:tcPrChange w:id="25" w:author="yrj" w:date="2019-09-04T14:42:00Z">
              <w:tcPr>
                <w:tcW w:w="1701" w:type="dxa"/>
              </w:tcPr>
            </w:tcPrChange>
          </w:tcPr>
          <w:p w:rsidR="00434AE1" w:rsidRDefault="00917FFA" w:rsidP="00DE26B9">
            <w:r>
              <w:t>高开低收数据用</w:t>
            </w:r>
          </w:p>
        </w:tc>
        <w:tc>
          <w:tcPr>
            <w:tcW w:w="2347" w:type="dxa"/>
            <w:tcPrChange w:id="26" w:author="yrj" w:date="2019-09-04T14:42:00Z">
              <w:tcPr>
                <w:tcW w:w="2205" w:type="dxa"/>
              </w:tcPr>
            </w:tcPrChange>
          </w:tcPr>
          <w:p w:rsidR="00434AE1" w:rsidRDefault="00917FFA" w:rsidP="00DE26B9">
            <w:r>
              <w:t>单个</w:t>
            </w:r>
            <w:r>
              <w:t>fid</w:t>
            </w:r>
          </w:p>
        </w:tc>
      </w:tr>
      <w:tr w:rsidR="00917FFA" w:rsidTr="005668F5">
        <w:tc>
          <w:tcPr>
            <w:tcW w:w="1372" w:type="dxa"/>
            <w:tcPrChange w:id="27" w:author="yrj" w:date="2019-09-04T14:42:00Z">
              <w:tcPr>
                <w:tcW w:w="1572" w:type="dxa"/>
              </w:tcPr>
            </w:tcPrChange>
          </w:tcPr>
          <w:p w:rsidR="00917FFA" w:rsidRDefault="00917FFA" w:rsidP="00DE26B9">
            <w:r>
              <w:rPr>
                <w:rFonts w:hint="eastAsia"/>
              </w:rPr>
              <w:t>5</w:t>
            </w:r>
          </w:p>
        </w:tc>
        <w:tc>
          <w:tcPr>
            <w:tcW w:w="1316" w:type="dxa"/>
            <w:tcPrChange w:id="28" w:author="yrj" w:date="2019-09-04T14:42:00Z">
              <w:tcPr>
                <w:tcW w:w="1400" w:type="dxa"/>
              </w:tcPr>
            </w:tcPrChange>
          </w:tcPr>
          <w:p w:rsidR="00917FFA" w:rsidRPr="00917FFA" w:rsidRDefault="00917FFA" w:rsidP="00DE26B9">
            <w:r>
              <w:t>Fields</w:t>
            </w:r>
          </w:p>
        </w:tc>
        <w:tc>
          <w:tcPr>
            <w:tcW w:w="1955" w:type="dxa"/>
            <w:tcPrChange w:id="29" w:author="yrj" w:date="2019-09-04T14:42:00Z">
              <w:tcPr>
                <w:tcW w:w="1418" w:type="dxa"/>
              </w:tcPr>
            </w:tcPrChange>
          </w:tcPr>
          <w:p w:rsidR="00917FFA" w:rsidRDefault="00917FFA" w:rsidP="00DE26B9">
            <w:r>
              <w:t>String</w:t>
            </w:r>
            <w:r w:rsidR="0053201B">
              <w:t>(Ascii)</w:t>
            </w:r>
          </w:p>
        </w:tc>
        <w:tc>
          <w:tcPr>
            <w:tcW w:w="1306" w:type="dxa"/>
            <w:tcPrChange w:id="30" w:author="yrj" w:date="2019-09-04T14:42:00Z">
              <w:tcPr>
                <w:tcW w:w="1701" w:type="dxa"/>
              </w:tcPr>
            </w:tcPrChange>
          </w:tcPr>
          <w:p w:rsidR="00917FFA" w:rsidRDefault="00917FFA" w:rsidP="00DE26B9">
            <w:r>
              <w:t>Tick</w:t>
            </w:r>
            <w:r>
              <w:t>数据用</w:t>
            </w:r>
          </w:p>
        </w:tc>
        <w:tc>
          <w:tcPr>
            <w:tcW w:w="2347" w:type="dxa"/>
            <w:tcPrChange w:id="31" w:author="yrj" w:date="2019-09-04T14:42:00Z">
              <w:tcPr>
                <w:tcW w:w="2205" w:type="dxa"/>
              </w:tcPr>
            </w:tcPrChange>
          </w:tcPr>
          <w:p w:rsidR="00917FFA" w:rsidRDefault="00917FFA" w:rsidP="00DE26B9">
            <w:r>
              <w:t>Fid1,fid2,…</w:t>
            </w:r>
          </w:p>
        </w:tc>
      </w:tr>
      <w:tr w:rsidR="00917FFA" w:rsidTr="005668F5">
        <w:tc>
          <w:tcPr>
            <w:tcW w:w="1372" w:type="dxa"/>
            <w:tcPrChange w:id="32" w:author="yrj" w:date="2019-09-04T14:42:00Z">
              <w:tcPr>
                <w:tcW w:w="1572" w:type="dxa"/>
              </w:tcPr>
            </w:tcPrChange>
          </w:tcPr>
          <w:p w:rsidR="00917FFA" w:rsidRDefault="00917FFA" w:rsidP="00DE26B9">
            <w:r>
              <w:rPr>
                <w:rFonts w:hint="eastAsia"/>
              </w:rPr>
              <w:t>6</w:t>
            </w:r>
          </w:p>
        </w:tc>
        <w:tc>
          <w:tcPr>
            <w:tcW w:w="1316" w:type="dxa"/>
            <w:tcPrChange w:id="33" w:author="yrj" w:date="2019-09-04T14:42:00Z">
              <w:tcPr>
                <w:tcW w:w="1400" w:type="dxa"/>
              </w:tcPr>
            </w:tcPrChange>
          </w:tcPr>
          <w:p w:rsidR="00917FFA" w:rsidRDefault="00917FFA" w:rsidP="00DE26B9">
            <w:r>
              <w:t>Start</w:t>
            </w:r>
          </w:p>
        </w:tc>
        <w:tc>
          <w:tcPr>
            <w:tcW w:w="1955" w:type="dxa"/>
            <w:tcPrChange w:id="34" w:author="yrj" w:date="2019-09-04T14:42:00Z">
              <w:tcPr>
                <w:tcW w:w="1418" w:type="dxa"/>
              </w:tcPr>
            </w:tcPrChange>
          </w:tcPr>
          <w:p w:rsidR="00917FFA" w:rsidRDefault="005668F5" w:rsidP="00DE26B9">
            <w:ins w:id="35" w:author="yrj" w:date="2019-09-04T14:41:00Z">
              <w:r>
                <w:t>String(</w:t>
              </w:r>
              <w:r w:rsidRPr="005668F5">
                <w:t>Unicode</w:t>
              </w:r>
              <w:r>
                <w:t>)</w:t>
              </w:r>
            </w:ins>
            <w:del w:id="36" w:author="yrj" w:date="2019-09-04T14:41:00Z">
              <w:r w:rsidR="00917FFA" w:rsidDel="005668F5">
                <w:delText>Long</w:delText>
              </w:r>
            </w:del>
          </w:p>
        </w:tc>
        <w:tc>
          <w:tcPr>
            <w:tcW w:w="1306" w:type="dxa"/>
            <w:tcPrChange w:id="37" w:author="yrj" w:date="2019-09-04T14:42:00Z">
              <w:tcPr>
                <w:tcW w:w="1701" w:type="dxa"/>
              </w:tcPr>
            </w:tcPrChange>
          </w:tcPr>
          <w:p w:rsidR="00917FFA" w:rsidRDefault="00917FFA" w:rsidP="00DE26B9">
            <w:r>
              <w:t>开始时间</w:t>
            </w:r>
          </w:p>
        </w:tc>
        <w:tc>
          <w:tcPr>
            <w:tcW w:w="2347" w:type="dxa"/>
            <w:tcPrChange w:id="38" w:author="yrj" w:date="2019-09-04T14:42:00Z">
              <w:tcPr>
                <w:tcW w:w="2205" w:type="dxa"/>
              </w:tcPr>
            </w:tcPrChange>
          </w:tcPr>
          <w:p w:rsidR="00917FFA" w:rsidRDefault="005668F5" w:rsidP="005668F5">
            <w:ins w:id="39" w:author="yrj" w:date="2019-09-04T14:42:00Z">
              <w:r w:rsidRPr="005668F5">
                <w:t xml:space="preserve">yyyy-MM-dd </w:t>
              </w:r>
              <w:r>
                <w:t>H</w:t>
              </w:r>
              <w:r w:rsidRPr="005668F5">
                <w:t>H:mm:ss</w:t>
              </w:r>
            </w:ins>
          </w:p>
        </w:tc>
      </w:tr>
      <w:tr w:rsidR="00917FFA" w:rsidTr="005668F5">
        <w:tc>
          <w:tcPr>
            <w:tcW w:w="1372" w:type="dxa"/>
            <w:tcPrChange w:id="40" w:author="yrj" w:date="2019-09-04T14:42:00Z">
              <w:tcPr>
                <w:tcW w:w="1572" w:type="dxa"/>
              </w:tcPr>
            </w:tcPrChange>
          </w:tcPr>
          <w:p w:rsidR="00917FFA" w:rsidRDefault="00917FFA" w:rsidP="00DE26B9">
            <w:r>
              <w:rPr>
                <w:rFonts w:hint="eastAsia"/>
              </w:rPr>
              <w:t>7</w:t>
            </w:r>
          </w:p>
        </w:tc>
        <w:tc>
          <w:tcPr>
            <w:tcW w:w="1316" w:type="dxa"/>
            <w:tcPrChange w:id="41" w:author="yrj" w:date="2019-09-04T14:42:00Z">
              <w:tcPr>
                <w:tcW w:w="1400" w:type="dxa"/>
              </w:tcPr>
            </w:tcPrChange>
          </w:tcPr>
          <w:p w:rsidR="00917FFA" w:rsidRDefault="00917FFA" w:rsidP="00DE26B9">
            <w:r>
              <w:t>End</w:t>
            </w:r>
          </w:p>
        </w:tc>
        <w:tc>
          <w:tcPr>
            <w:tcW w:w="1955" w:type="dxa"/>
            <w:tcPrChange w:id="42" w:author="yrj" w:date="2019-09-04T14:42:00Z">
              <w:tcPr>
                <w:tcW w:w="1418" w:type="dxa"/>
              </w:tcPr>
            </w:tcPrChange>
          </w:tcPr>
          <w:p w:rsidR="00917FFA" w:rsidRDefault="005668F5" w:rsidP="00DE26B9">
            <w:ins w:id="43" w:author="yrj" w:date="2019-09-04T14:41:00Z">
              <w:r>
                <w:t>String(</w:t>
              </w:r>
              <w:r w:rsidRPr="005668F5">
                <w:t>Unicode</w:t>
              </w:r>
              <w:r>
                <w:t>)</w:t>
              </w:r>
            </w:ins>
            <w:del w:id="44" w:author="yrj" w:date="2019-09-04T14:41:00Z">
              <w:r w:rsidR="00917FFA" w:rsidDel="005668F5">
                <w:delText>Long</w:delText>
              </w:r>
            </w:del>
          </w:p>
        </w:tc>
        <w:tc>
          <w:tcPr>
            <w:tcW w:w="1306" w:type="dxa"/>
            <w:tcPrChange w:id="45" w:author="yrj" w:date="2019-09-04T14:42:00Z">
              <w:tcPr>
                <w:tcW w:w="1701" w:type="dxa"/>
              </w:tcPr>
            </w:tcPrChange>
          </w:tcPr>
          <w:p w:rsidR="00917FFA" w:rsidRDefault="00917FFA" w:rsidP="00DE26B9">
            <w:r>
              <w:t>结束时间</w:t>
            </w:r>
          </w:p>
        </w:tc>
        <w:tc>
          <w:tcPr>
            <w:tcW w:w="2347" w:type="dxa"/>
            <w:tcPrChange w:id="46" w:author="yrj" w:date="2019-09-04T14:42:00Z">
              <w:tcPr>
                <w:tcW w:w="2205" w:type="dxa"/>
              </w:tcPr>
            </w:tcPrChange>
          </w:tcPr>
          <w:p w:rsidR="00917FFA" w:rsidRDefault="005668F5" w:rsidP="005668F5">
            <w:ins w:id="47" w:author="yrj" w:date="2019-09-04T14:42:00Z">
              <w:r w:rsidRPr="005668F5">
                <w:t xml:space="preserve">yyyy-MM-dd </w:t>
              </w:r>
              <w:r>
                <w:t>H</w:t>
              </w:r>
              <w:r w:rsidRPr="005668F5">
                <w:t>H:mm:ss</w:t>
              </w:r>
            </w:ins>
          </w:p>
        </w:tc>
      </w:tr>
      <w:tr w:rsidR="00917FFA" w:rsidTr="005668F5">
        <w:tc>
          <w:tcPr>
            <w:tcW w:w="1372" w:type="dxa"/>
            <w:tcPrChange w:id="48" w:author="yrj" w:date="2019-09-04T14:42:00Z">
              <w:tcPr>
                <w:tcW w:w="1572" w:type="dxa"/>
              </w:tcPr>
            </w:tcPrChange>
          </w:tcPr>
          <w:p w:rsidR="00917FFA" w:rsidRDefault="00917FFA" w:rsidP="00DE26B9">
            <w:r>
              <w:rPr>
                <w:rFonts w:hint="eastAsia"/>
              </w:rPr>
              <w:t>8</w:t>
            </w:r>
          </w:p>
        </w:tc>
        <w:tc>
          <w:tcPr>
            <w:tcW w:w="1316" w:type="dxa"/>
            <w:tcPrChange w:id="49" w:author="yrj" w:date="2019-09-04T14:42:00Z">
              <w:tcPr>
                <w:tcW w:w="1400" w:type="dxa"/>
              </w:tcPr>
            </w:tcPrChange>
          </w:tcPr>
          <w:p w:rsidR="00917FFA" w:rsidRDefault="00917FFA" w:rsidP="00DE26B9">
            <w:r>
              <w:t>Count</w:t>
            </w:r>
          </w:p>
        </w:tc>
        <w:tc>
          <w:tcPr>
            <w:tcW w:w="1955" w:type="dxa"/>
            <w:tcPrChange w:id="50" w:author="yrj" w:date="2019-09-04T14:42:00Z">
              <w:tcPr>
                <w:tcW w:w="1418" w:type="dxa"/>
              </w:tcPr>
            </w:tcPrChange>
          </w:tcPr>
          <w:p w:rsidR="00917FFA" w:rsidRDefault="00917FFA" w:rsidP="00DE26B9">
            <w:r>
              <w:t>Int</w:t>
            </w:r>
          </w:p>
        </w:tc>
        <w:tc>
          <w:tcPr>
            <w:tcW w:w="1306" w:type="dxa"/>
            <w:tcPrChange w:id="51" w:author="yrj" w:date="2019-09-04T14:42:00Z">
              <w:tcPr>
                <w:tcW w:w="1701" w:type="dxa"/>
              </w:tcPr>
            </w:tcPrChange>
          </w:tcPr>
          <w:p w:rsidR="00917FFA" w:rsidRDefault="00390B3B" w:rsidP="00DE26B9">
            <w:ins w:id="52" w:author="yrj" w:date="2019-09-04T09:13:00Z">
              <w:r>
                <w:t>数据行数</w:t>
              </w:r>
            </w:ins>
          </w:p>
        </w:tc>
        <w:tc>
          <w:tcPr>
            <w:tcW w:w="2347" w:type="dxa"/>
            <w:tcPrChange w:id="53" w:author="yrj" w:date="2019-09-04T14:42:00Z">
              <w:tcPr>
                <w:tcW w:w="2205" w:type="dxa"/>
              </w:tcPr>
            </w:tcPrChange>
          </w:tcPr>
          <w:p w:rsidR="00917FFA" w:rsidRDefault="00917FFA" w:rsidP="00DE26B9"/>
        </w:tc>
      </w:tr>
      <w:tr w:rsidR="00390B3B" w:rsidTr="005668F5">
        <w:trPr>
          <w:ins w:id="54" w:author="yrj" w:date="2019-09-04T09:13:00Z"/>
        </w:trPr>
        <w:tc>
          <w:tcPr>
            <w:tcW w:w="1372" w:type="dxa"/>
            <w:tcPrChange w:id="55" w:author="yrj" w:date="2019-09-04T14:42:00Z">
              <w:tcPr>
                <w:tcW w:w="1572" w:type="dxa"/>
              </w:tcPr>
            </w:tcPrChange>
          </w:tcPr>
          <w:p w:rsidR="00390B3B" w:rsidRDefault="00390B3B" w:rsidP="00DE26B9">
            <w:pPr>
              <w:rPr>
                <w:ins w:id="56" w:author="yrj" w:date="2019-09-04T09:13:00Z"/>
              </w:rPr>
            </w:pPr>
            <w:ins w:id="57" w:author="yrj" w:date="2019-09-04T09:13:00Z">
              <w:r>
                <w:rPr>
                  <w:rFonts w:hint="eastAsia"/>
                </w:rPr>
                <w:t>9</w:t>
              </w:r>
            </w:ins>
          </w:p>
        </w:tc>
        <w:tc>
          <w:tcPr>
            <w:tcW w:w="1316" w:type="dxa"/>
            <w:tcPrChange w:id="58" w:author="yrj" w:date="2019-09-04T14:42:00Z">
              <w:tcPr>
                <w:tcW w:w="1400" w:type="dxa"/>
              </w:tcPr>
            </w:tcPrChange>
          </w:tcPr>
          <w:p w:rsidR="00390B3B" w:rsidRDefault="00390B3B" w:rsidP="00DE26B9">
            <w:pPr>
              <w:rPr>
                <w:ins w:id="59" w:author="yrj" w:date="2019-09-04T09:13:00Z"/>
              </w:rPr>
            </w:pPr>
            <w:ins w:id="60" w:author="yrj" w:date="2019-09-04T09:13:00Z">
              <w:r>
                <w:t>Page</w:t>
              </w:r>
            </w:ins>
          </w:p>
        </w:tc>
        <w:tc>
          <w:tcPr>
            <w:tcW w:w="1955" w:type="dxa"/>
            <w:tcPrChange w:id="61" w:author="yrj" w:date="2019-09-04T14:42:00Z">
              <w:tcPr>
                <w:tcW w:w="1418" w:type="dxa"/>
              </w:tcPr>
            </w:tcPrChange>
          </w:tcPr>
          <w:p w:rsidR="00390B3B" w:rsidRDefault="00390B3B" w:rsidP="00DE26B9">
            <w:pPr>
              <w:rPr>
                <w:ins w:id="62" w:author="yrj" w:date="2019-09-04T09:13:00Z"/>
              </w:rPr>
            </w:pPr>
            <w:ins w:id="63" w:author="yrj" w:date="2019-09-04T09:13:00Z">
              <w:r>
                <w:t>Int</w:t>
              </w:r>
            </w:ins>
          </w:p>
        </w:tc>
        <w:tc>
          <w:tcPr>
            <w:tcW w:w="1306" w:type="dxa"/>
            <w:tcPrChange w:id="64" w:author="yrj" w:date="2019-09-04T14:42:00Z">
              <w:tcPr>
                <w:tcW w:w="1701" w:type="dxa"/>
              </w:tcPr>
            </w:tcPrChange>
          </w:tcPr>
          <w:p w:rsidR="00390B3B" w:rsidRDefault="00390B3B" w:rsidP="00DE26B9">
            <w:pPr>
              <w:rPr>
                <w:ins w:id="65" w:author="yrj" w:date="2019-09-04T09:13:00Z"/>
              </w:rPr>
            </w:pPr>
            <w:ins w:id="66" w:author="yrj" w:date="2019-09-04T09:13:00Z">
              <w:r>
                <w:t>查询页数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从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开始</w:t>
              </w:r>
            </w:ins>
          </w:p>
        </w:tc>
        <w:tc>
          <w:tcPr>
            <w:tcW w:w="2347" w:type="dxa"/>
            <w:tcPrChange w:id="67" w:author="yrj" w:date="2019-09-04T14:42:00Z">
              <w:tcPr>
                <w:tcW w:w="2205" w:type="dxa"/>
              </w:tcPr>
            </w:tcPrChange>
          </w:tcPr>
          <w:p w:rsidR="00390B3B" w:rsidRDefault="00390B3B" w:rsidP="00DE26B9">
            <w:pPr>
              <w:rPr>
                <w:ins w:id="68" w:author="yrj" w:date="2019-09-04T09:13:00Z"/>
              </w:rPr>
            </w:pPr>
          </w:p>
        </w:tc>
      </w:tr>
      <w:tr w:rsidR="00917FFA" w:rsidTr="005668F5">
        <w:tc>
          <w:tcPr>
            <w:tcW w:w="1372" w:type="dxa"/>
            <w:tcPrChange w:id="69" w:author="yrj" w:date="2019-09-04T14:42:00Z">
              <w:tcPr>
                <w:tcW w:w="1572" w:type="dxa"/>
              </w:tcPr>
            </w:tcPrChange>
          </w:tcPr>
          <w:p w:rsidR="00917FFA" w:rsidRDefault="00917FFA" w:rsidP="00DE26B9"/>
        </w:tc>
        <w:tc>
          <w:tcPr>
            <w:tcW w:w="1316" w:type="dxa"/>
            <w:tcPrChange w:id="70" w:author="yrj" w:date="2019-09-04T14:42:00Z">
              <w:tcPr>
                <w:tcW w:w="1400" w:type="dxa"/>
              </w:tcPr>
            </w:tcPrChange>
          </w:tcPr>
          <w:p w:rsidR="00917FFA" w:rsidRDefault="00917FFA" w:rsidP="00DE26B9"/>
        </w:tc>
        <w:tc>
          <w:tcPr>
            <w:tcW w:w="1955" w:type="dxa"/>
            <w:tcPrChange w:id="71" w:author="yrj" w:date="2019-09-04T14:42:00Z">
              <w:tcPr>
                <w:tcW w:w="1418" w:type="dxa"/>
              </w:tcPr>
            </w:tcPrChange>
          </w:tcPr>
          <w:p w:rsidR="00917FFA" w:rsidRDefault="00917FFA" w:rsidP="00DE26B9"/>
        </w:tc>
        <w:tc>
          <w:tcPr>
            <w:tcW w:w="1306" w:type="dxa"/>
            <w:tcPrChange w:id="72" w:author="yrj" w:date="2019-09-04T14:42:00Z">
              <w:tcPr>
                <w:tcW w:w="1701" w:type="dxa"/>
              </w:tcPr>
            </w:tcPrChange>
          </w:tcPr>
          <w:p w:rsidR="00917FFA" w:rsidRDefault="00917FFA" w:rsidP="00DE26B9"/>
        </w:tc>
        <w:tc>
          <w:tcPr>
            <w:tcW w:w="2347" w:type="dxa"/>
            <w:tcPrChange w:id="73" w:author="yrj" w:date="2019-09-04T14:42:00Z">
              <w:tcPr>
                <w:tcW w:w="2205" w:type="dxa"/>
              </w:tcPr>
            </w:tcPrChange>
          </w:tcPr>
          <w:p w:rsidR="00917FFA" w:rsidRDefault="00917FFA" w:rsidP="00DE26B9"/>
        </w:tc>
      </w:tr>
    </w:tbl>
    <w:p w:rsidR="00FD0F45" w:rsidRDefault="00FD0F45" w:rsidP="00FD0F45">
      <w:pPr>
        <w:rPr>
          <w:ins w:id="74" w:author="yrj" w:date="2019-09-04T14:45:00Z"/>
        </w:rPr>
        <w:pPrChange w:id="75" w:author="yrj" w:date="2019-09-04T14:45:00Z">
          <w:pPr>
            <w:pStyle w:val="2"/>
          </w:pPr>
        </w:pPrChange>
      </w:pPr>
    </w:p>
    <w:p w:rsidR="00FD0F45" w:rsidRDefault="00FD0F45" w:rsidP="00FD0F45">
      <w:pPr>
        <w:rPr>
          <w:ins w:id="76" w:author="yrj" w:date="2019-09-04T14:46:00Z"/>
        </w:rPr>
        <w:pPrChange w:id="77" w:author="yrj" w:date="2019-09-04T14:45:00Z">
          <w:pPr>
            <w:pStyle w:val="2"/>
          </w:pPr>
        </w:pPrChange>
      </w:pPr>
      <w:ins w:id="78" w:author="yrj" w:date="2019-09-04T14:46:00Z">
        <w:r>
          <w:t>构建</w:t>
        </w:r>
        <w:r>
          <w:t>Sdn Message</w:t>
        </w:r>
        <w:r>
          <w:t>例子</w:t>
        </w:r>
        <w:r>
          <w:rPr>
            <w:rFonts w:hint="eastAsia"/>
          </w:rPr>
          <w:t>(java</w:t>
        </w:r>
        <w:r>
          <w:t>):</w:t>
        </w:r>
      </w:ins>
    </w:p>
    <w:p w:rsidR="00FD0F45" w:rsidRDefault="00FD0F45" w:rsidP="00FD0F45">
      <w:pPr>
        <w:rPr>
          <w:ins w:id="79" w:author="yrj" w:date="2019-09-04T14:45:00Z"/>
          <w:rFonts w:hint="eastAsia"/>
        </w:rPr>
        <w:pPrChange w:id="80" w:author="yrj" w:date="2019-09-04T14:45:00Z">
          <w:pPr>
            <w:pStyle w:val="2"/>
          </w:pPr>
        </w:pPrChange>
      </w:pPr>
      <w:ins w:id="81" w:author="yrj" w:date="2019-09-04T14:47:00Z">
        <w:r>
          <w:rPr>
            <w:noProof/>
          </w:rPr>
          <w:lastRenderedPageBreak/>
          <w:drawing>
            <wp:inline distT="0" distB="0" distL="0" distR="0" wp14:anchorId="5D50340E" wp14:editId="25762FD2">
              <wp:extent cx="4733925" cy="3143250"/>
              <wp:effectExtent l="0" t="0" r="9525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33925" cy="3143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17FFA" w:rsidRDefault="00917FFA" w:rsidP="00917FFA">
      <w:pPr>
        <w:pStyle w:val="2"/>
      </w:pPr>
      <w:r>
        <w:t>Reply</w:t>
      </w:r>
      <w:bookmarkStart w:id="82" w:name="_GoBack"/>
      <w:bookmarkEnd w:id="82"/>
    </w:p>
    <w:p w:rsidR="00E00954" w:rsidRDefault="00E00954" w:rsidP="00E00954">
      <w:pPr>
        <w:rPr>
          <w:rFonts w:ascii="Microsoft YaHei UI" w:eastAsia="Microsoft YaHei UI" w:hAnsi="Microsoft YaHei UI"/>
          <w:sz w:val="18"/>
          <w:szCs w:val="18"/>
        </w:rPr>
      </w:pPr>
      <w:r>
        <w:t>Topic: request</w:t>
      </w:r>
      <w:r>
        <w:t>消息的</w:t>
      </w:r>
      <w:r>
        <w:rPr>
          <w:rFonts w:ascii="Microsoft YaHei UI" w:eastAsia="Microsoft YaHei UI" w:hAnsi="Microsoft YaHei UI"/>
          <w:sz w:val="18"/>
          <w:szCs w:val="18"/>
        </w:rPr>
        <w:t>ReplyTo</w:t>
      </w:r>
    </w:p>
    <w:p w:rsidR="00E00954" w:rsidRDefault="00E00954" w:rsidP="00E00954"/>
    <w:p w:rsidR="00E00954" w:rsidRDefault="00E00954" w:rsidP="00E00954">
      <w:r>
        <w:t>Ceda Message</w:t>
      </w:r>
      <w:r>
        <w:t>数据格式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2"/>
        <w:gridCol w:w="1418"/>
        <w:gridCol w:w="1701"/>
        <w:gridCol w:w="2205"/>
      </w:tblGrid>
      <w:tr w:rsidR="00E00954" w:rsidTr="00DE26B9">
        <w:tc>
          <w:tcPr>
            <w:tcW w:w="1572" w:type="dxa"/>
          </w:tcPr>
          <w:p w:rsidR="00E00954" w:rsidRDefault="00E00954" w:rsidP="00DE26B9">
            <w:r>
              <w:t>域号</w:t>
            </w:r>
          </w:p>
        </w:tc>
        <w:tc>
          <w:tcPr>
            <w:tcW w:w="1418" w:type="dxa"/>
          </w:tcPr>
          <w:p w:rsidR="00E00954" w:rsidRDefault="00E00954" w:rsidP="00DE26B9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E00954" w:rsidRDefault="00E00954" w:rsidP="00DE26B9">
            <w:r>
              <w:rPr>
                <w:rFonts w:hint="eastAsia"/>
              </w:rPr>
              <w:t>名称</w:t>
            </w:r>
          </w:p>
        </w:tc>
        <w:tc>
          <w:tcPr>
            <w:tcW w:w="2205" w:type="dxa"/>
          </w:tcPr>
          <w:p w:rsidR="00E00954" w:rsidRDefault="00E00954" w:rsidP="00DE26B9">
            <w:r>
              <w:t>说明</w:t>
            </w:r>
          </w:p>
        </w:tc>
      </w:tr>
      <w:tr w:rsidR="00E00954" w:rsidTr="00DE26B9">
        <w:tc>
          <w:tcPr>
            <w:tcW w:w="1572" w:type="dxa"/>
          </w:tcPr>
          <w:p w:rsidR="00E00954" w:rsidRDefault="00E00954" w:rsidP="00DE26B9">
            <w:r>
              <w:t>3</w:t>
            </w:r>
          </w:p>
        </w:tc>
        <w:tc>
          <w:tcPr>
            <w:tcW w:w="1418" w:type="dxa"/>
          </w:tcPr>
          <w:p w:rsidR="00E00954" w:rsidRDefault="00E00954" w:rsidP="00DE26B9">
            <w:r>
              <w:t>Byte[]</w:t>
            </w:r>
          </w:p>
        </w:tc>
        <w:tc>
          <w:tcPr>
            <w:tcW w:w="1701" w:type="dxa"/>
          </w:tcPr>
          <w:p w:rsidR="00E00954" w:rsidRDefault="00E00954" w:rsidP="00DE26B9">
            <w:r>
              <w:t>Sdn Message</w:t>
            </w:r>
          </w:p>
        </w:tc>
        <w:tc>
          <w:tcPr>
            <w:tcW w:w="2205" w:type="dxa"/>
          </w:tcPr>
          <w:p w:rsidR="00E00954" w:rsidRDefault="00E00954" w:rsidP="00DE26B9"/>
        </w:tc>
      </w:tr>
      <w:tr w:rsidR="00E00954" w:rsidTr="00DE26B9">
        <w:tc>
          <w:tcPr>
            <w:tcW w:w="1572" w:type="dxa"/>
          </w:tcPr>
          <w:p w:rsidR="00E00954" w:rsidRDefault="00E00954" w:rsidP="00DE26B9"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E00954" w:rsidRDefault="00E00954" w:rsidP="00DE26B9">
            <w:r>
              <w:t>String</w:t>
            </w:r>
          </w:p>
        </w:tc>
        <w:tc>
          <w:tcPr>
            <w:tcW w:w="1701" w:type="dxa"/>
          </w:tcPr>
          <w:p w:rsidR="00E00954" w:rsidRDefault="00E00954" w:rsidP="00DE26B9">
            <w:r>
              <w:t>IC</w:t>
            </w:r>
          </w:p>
        </w:tc>
        <w:tc>
          <w:tcPr>
            <w:tcW w:w="2205" w:type="dxa"/>
          </w:tcPr>
          <w:p w:rsidR="00E00954" w:rsidRDefault="00E00954" w:rsidP="00DE26B9"/>
        </w:tc>
      </w:tr>
      <w:tr w:rsidR="00E00954" w:rsidTr="00DE26B9">
        <w:tc>
          <w:tcPr>
            <w:tcW w:w="1572" w:type="dxa"/>
          </w:tcPr>
          <w:p w:rsidR="00E00954" w:rsidRDefault="00E00954" w:rsidP="00DE26B9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E00954" w:rsidRDefault="00E00954" w:rsidP="00DE26B9">
            <w:r>
              <w:t>Int</w:t>
            </w:r>
          </w:p>
        </w:tc>
        <w:tc>
          <w:tcPr>
            <w:tcW w:w="1701" w:type="dxa"/>
          </w:tcPr>
          <w:p w:rsidR="00E00954" w:rsidRDefault="00E00954" w:rsidP="00DE26B9">
            <w:r>
              <w:t>Stream ID</w:t>
            </w:r>
          </w:p>
        </w:tc>
        <w:tc>
          <w:tcPr>
            <w:tcW w:w="2205" w:type="dxa"/>
          </w:tcPr>
          <w:p w:rsidR="00E00954" w:rsidRDefault="00E00954" w:rsidP="00DE26B9"/>
        </w:tc>
      </w:tr>
    </w:tbl>
    <w:p w:rsidR="00E00954" w:rsidRDefault="00E00954" w:rsidP="00E00954"/>
    <w:p w:rsidR="00E00954" w:rsidRDefault="00E00954" w:rsidP="00E00954">
      <w:r>
        <w:t>Sdn Message</w:t>
      </w:r>
      <w:r>
        <w:t>数据格式</w:t>
      </w:r>
      <w:r>
        <w:rPr>
          <w:rFonts w:hint="eastAsia"/>
        </w:rPr>
        <w:t>:</w:t>
      </w:r>
    </w:p>
    <w:p w:rsidR="00E00954" w:rsidRPr="00434AE1" w:rsidRDefault="00E00954" w:rsidP="00E00954">
      <w:r>
        <w:t>参考</w:t>
      </w:r>
      <w:r>
        <w:t>data model</w:t>
      </w:r>
    </w:p>
    <w:sectPr w:rsidR="00E00954" w:rsidRPr="00434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892" w:rsidRDefault="00144892" w:rsidP="00CA483F">
      <w:r>
        <w:separator/>
      </w:r>
    </w:p>
  </w:endnote>
  <w:endnote w:type="continuationSeparator" w:id="0">
    <w:p w:rsidR="00144892" w:rsidRDefault="00144892" w:rsidP="00CA4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892" w:rsidRDefault="00144892" w:rsidP="00CA483F">
      <w:r>
        <w:separator/>
      </w:r>
    </w:p>
  </w:footnote>
  <w:footnote w:type="continuationSeparator" w:id="0">
    <w:p w:rsidR="00144892" w:rsidRDefault="00144892" w:rsidP="00CA483F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rj">
    <w15:presenceInfo w15:providerId="None" w15:userId="yr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01"/>
    <w:rsid w:val="00137C2B"/>
    <w:rsid w:val="00144892"/>
    <w:rsid w:val="002B3B01"/>
    <w:rsid w:val="002D5343"/>
    <w:rsid w:val="002E6F37"/>
    <w:rsid w:val="00390B3B"/>
    <w:rsid w:val="004028FE"/>
    <w:rsid w:val="00434AE1"/>
    <w:rsid w:val="004B5E7E"/>
    <w:rsid w:val="0053201B"/>
    <w:rsid w:val="005668F5"/>
    <w:rsid w:val="00635615"/>
    <w:rsid w:val="00643D61"/>
    <w:rsid w:val="006E0B00"/>
    <w:rsid w:val="00766311"/>
    <w:rsid w:val="008D2821"/>
    <w:rsid w:val="00917FFA"/>
    <w:rsid w:val="00965531"/>
    <w:rsid w:val="0097244F"/>
    <w:rsid w:val="009C6C0B"/>
    <w:rsid w:val="009F2B1A"/>
    <w:rsid w:val="00A2087B"/>
    <w:rsid w:val="00A72E84"/>
    <w:rsid w:val="00AB3D22"/>
    <w:rsid w:val="00AC5712"/>
    <w:rsid w:val="00AF0112"/>
    <w:rsid w:val="00AF0C2C"/>
    <w:rsid w:val="00B0280D"/>
    <w:rsid w:val="00B13170"/>
    <w:rsid w:val="00B759D4"/>
    <w:rsid w:val="00BC4391"/>
    <w:rsid w:val="00BF2626"/>
    <w:rsid w:val="00BF4901"/>
    <w:rsid w:val="00CA483F"/>
    <w:rsid w:val="00CD7686"/>
    <w:rsid w:val="00D43A10"/>
    <w:rsid w:val="00DB6652"/>
    <w:rsid w:val="00DD7B4E"/>
    <w:rsid w:val="00E00954"/>
    <w:rsid w:val="00EA1400"/>
    <w:rsid w:val="00EE4D24"/>
    <w:rsid w:val="00FC6087"/>
    <w:rsid w:val="00FD0F45"/>
    <w:rsid w:val="00FE7B9B"/>
    <w:rsid w:val="00FF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E82F2C-7451-4291-9B74-1C541A38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4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49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3B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49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49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F4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2B3B01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2B3B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B3B0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CA4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A483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A4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A483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137C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37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369AE-5F96-4ACF-9399-4E655287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yrj</dc:creator>
  <cp:keywords/>
  <dc:description/>
  <cp:lastModifiedBy>yrj</cp:lastModifiedBy>
  <cp:revision>31</cp:revision>
  <dcterms:created xsi:type="dcterms:W3CDTF">2019-08-14T02:19:00Z</dcterms:created>
  <dcterms:modified xsi:type="dcterms:W3CDTF">2019-09-04T06:47:00Z</dcterms:modified>
</cp:coreProperties>
</file>